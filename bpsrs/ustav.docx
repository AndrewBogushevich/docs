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58D251" w14:textId="77777777" w:rsidR="001A1B27" w:rsidRDefault="001A1B27" w:rsidP="001A1B27">
      <w:pPr>
        <w:pStyle w:val="1"/>
        <w:shd w:val="clear" w:color="auto" w:fill="auto"/>
        <w:spacing w:after="9" w:line="220" w:lineRule="exact"/>
        <w:ind w:left="20"/>
      </w:pPr>
      <w:r>
        <w:rPr>
          <w:color w:val="000000"/>
        </w:rPr>
        <w:t>ГЛАВА 1</w:t>
      </w:r>
    </w:p>
    <w:p w14:paraId="5F8969F4" w14:textId="77777777" w:rsidR="001A1B27" w:rsidRDefault="001A1B27" w:rsidP="001A1B27">
      <w:pPr>
        <w:pStyle w:val="1"/>
        <w:shd w:val="clear" w:color="auto" w:fill="auto"/>
        <w:spacing w:after="207" w:line="220" w:lineRule="exact"/>
        <w:ind w:left="20"/>
      </w:pPr>
      <w:r>
        <w:rPr>
          <w:color w:val="000000"/>
        </w:rPr>
        <w:t>ОБЩИЕ ПОЛОЖЕНИЯ</w:t>
      </w:r>
    </w:p>
    <w:p w14:paraId="35B2B1A6" w14:textId="77777777" w:rsidR="001A1B27" w:rsidRDefault="001A1B27" w:rsidP="001A1B27">
      <w:pPr>
        <w:pStyle w:val="1"/>
        <w:numPr>
          <w:ilvl w:val="0"/>
          <w:numId w:val="1"/>
        </w:numPr>
        <w:shd w:val="clear" w:color="auto" w:fill="auto"/>
        <w:tabs>
          <w:tab w:val="left" w:pos="765"/>
        </w:tabs>
        <w:spacing w:after="0" w:line="277" w:lineRule="exact"/>
        <w:ind w:left="20" w:right="20" w:firstLine="460"/>
        <w:jc w:val="both"/>
      </w:pPr>
      <w:r>
        <w:rPr>
          <w:color w:val="000000"/>
        </w:rPr>
        <w:t>Бел</w:t>
      </w:r>
      <w:r>
        <w:rPr>
          <w:rStyle w:val="Candara10pt0pt"/>
        </w:rPr>
        <w:t>0</w:t>
      </w:r>
      <w:r>
        <w:rPr>
          <w:color w:val="000000"/>
        </w:rPr>
        <w:t>русс</w:t>
      </w:r>
      <w:r w:rsidR="00945EAE">
        <w:rPr>
          <w:color w:val="000000"/>
        </w:rPr>
        <w:t>к</w:t>
      </w:r>
      <w:r>
        <w:rPr>
          <w:color w:val="000000"/>
        </w:rPr>
        <w:t>ий профессиональный союз работников связи (далее - Профсоюз) является добровольной общественной организацией, объединяющей граждан, работающих в организациях и учреждениях, осуществляющих деятельность в области связи; учащихся, студентов и работников отраслевых учебных заведений для защиты их трудовых и социально- экономических прав и законных интересов.</w:t>
      </w:r>
    </w:p>
    <w:p w14:paraId="2355F863" w14:textId="77777777" w:rsidR="001A1B27" w:rsidRDefault="001A1B27" w:rsidP="001A1B27">
      <w:pPr>
        <w:pStyle w:val="1"/>
        <w:numPr>
          <w:ilvl w:val="0"/>
          <w:numId w:val="1"/>
        </w:numPr>
        <w:shd w:val="clear" w:color="auto" w:fill="auto"/>
        <w:tabs>
          <w:tab w:val="left" w:pos="830"/>
        </w:tabs>
        <w:spacing w:after="0" w:line="277" w:lineRule="exact"/>
        <w:ind w:left="20" w:right="20" w:firstLine="460"/>
        <w:jc w:val="both"/>
      </w:pPr>
      <w:r>
        <w:rPr>
          <w:color w:val="000000"/>
        </w:rPr>
        <w:t>Профсоюз осуществляет свою деятельность на всей территории Республики Беларусь в соответствии с Конституцией Республики Беларусь, Законом Республики Беларусь «О профессиональных союзах», другими актами законодательства Республики Беларусь, международными договорами Республики Беларусь, Уставом Федерации профсоюзов Беларуси и настоящим Уставом.</w:t>
      </w:r>
    </w:p>
    <w:p w14:paraId="3426A197" w14:textId="77777777" w:rsidR="001A1B27" w:rsidRDefault="001A1B27" w:rsidP="001A1B27">
      <w:pPr>
        <w:pStyle w:val="1"/>
        <w:numPr>
          <w:ilvl w:val="0"/>
          <w:numId w:val="1"/>
        </w:numPr>
        <w:shd w:val="clear" w:color="auto" w:fill="auto"/>
        <w:tabs>
          <w:tab w:val="left" w:pos="740"/>
        </w:tabs>
        <w:spacing w:after="0" w:line="277" w:lineRule="exact"/>
        <w:ind w:left="20" w:right="20" w:firstLine="460"/>
        <w:jc w:val="both"/>
      </w:pPr>
      <w:r>
        <w:rPr>
          <w:color w:val="000000"/>
        </w:rPr>
        <w:t>В своей деятельности Профсоюз сотру</w:t>
      </w:r>
      <w:r w:rsidR="0011631D">
        <w:rPr>
          <w:color w:val="000000"/>
        </w:rPr>
        <w:t>дничает на основе равноправия с</w:t>
      </w:r>
      <w:r>
        <w:rPr>
          <w:color w:val="000000"/>
        </w:rPr>
        <w:t xml:space="preserve"> государственными органами, нанимателями и их объединениями, политическими партиями, иными общественными объединениями.</w:t>
      </w:r>
    </w:p>
    <w:p w14:paraId="4911FD77" w14:textId="77777777" w:rsidR="001A1B27" w:rsidRDefault="001A1B27" w:rsidP="001A1B27">
      <w:pPr>
        <w:pStyle w:val="1"/>
        <w:numPr>
          <w:ilvl w:val="0"/>
          <w:numId w:val="1"/>
        </w:numPr>
        <w:shd w:val="clear" w:color="auto" w:fill="auto"/>
        <w:tabs>
          <w:tab w:val="left" w:pos="783"/>
        </w:tabs>
        <w:spacing w:after="0" w:line="277" w:lineRule="exact"/>
        <w:ind w:left="20" w:right="20" w:firstLine="460"/>
        <w:jc w:val="both"/>
      </w:pPr>
      <w:r>
        <w:rPr>
          <w:color w:val="000000"/>
        </w:rPr>
        <w:t>Профсоюз является членской организацией Федерации профсоюзов Беларуси, имеет права и несет обязанности, вытекающие из членства в Федерации профсоюзов Беларуси, сохраняя при этом свою организационную и финансовую самостоятельность.</w:t>
      </w:r>
    </w:p>
    <w:p w14:paraId="52358F61" w14:textId="77777777" w:rsidR="001A1B27" w:rsidRDefault="001A1B27" w:rsidP="001A1B27">
      <w:pPr>
        <w:pStyle w:val="1"/>
        <w:numPr>
          <w:ilvl w:val="0"/>
          <w:numId w:val="1"/>
        </w:numPr>
        <w:shd w:val="clear" w:color="auto" w:fill="auto"/>
        <w:tabs>
          <w:tab w:val="left" w:pos="718"/>
        </w:tabs>
        <w:spacing w:after="0" w:line="277" w:lineRule="exact"/>
        <w:ind w:left="20" w:firstLine="460"/>
        <w:jc w:val="both"/>
      </w:pPr>
      <w:r>
        <w:rPr>
          <w:color w:val="000000"/>
        </w:rPr>
        <w:t>Профсоюз является некоммерческой организацией.</w:t>
      </w:r>
    </w:p>
    <w:p w14:paraId="6BCA4B36" w14:textId="77777777" w:rsidR="001A1B27" w:rsidRDefault="001A1B27" w:rsidP="001A1B27">
      <w:pPr>
        <w:pStyle w:val="1"/>
        <w:numPr>
          <w:ilvl w:val="0"/>
          <w:numId w:val="1"/>
        </w:numPr>
        <w:shd w:val="clear" w:color="auto" w:fill="auto"/>
        <w:tabs>
          <w:tab w:val="left" w:pos="772"/>
        </w:tabs>
        <w:spacing w:after="0" w:line="277" w:lineRule="exact"/>
        <w:ind w:left="20" w:right="20" w:firstLine="460"/>
        <w:jc w:val="both"/>
      </w:pPr>
      <w:r>
        <w:rPr>
          <w:color w:val="000000"/>
        </w:rPr>
        <w:t>Профсоюз в порядке установленном законодательством может осуществлять предпринимательскую деятельность для достижения своих уставных целей.</w:t>
      </w:r>
    </w:p>
    <w:p w14:paraId="4AB441B0" w14:textId="77777777" w:rsidR="00945EAE" w:rsidRDefault="001A1B27" w:rsidP="00945EAE">
      <w:pPr>
        <w:pStyle w:val="1"/>
        <w:numPr>
          <w:ilvl w:val="0"/>
          <w:numId w:val="1"/>
        </w:numPr>
        <w:shd w:val="clear" w:color="auto" w:fill="auto"/>
        <w:tabs>
          <w:tab w:val="left" w:pos="780"/>
        </w:tabs>
        <w:spacing w:after="0" w:line="277" w:lineRule="exact"/>
        <w:ind w:left="20" w:right="20" w:firstLine="460"/>
        <w:jc w:val="both"/>
      </w:pPr>
      <w:r>
        <w:rPr>
          <w:color w:val="000000"/>
        </w:rPr>
        <w:t>Профсоюз самостоятельно разр</w:t>
      </w:r>
      <w:r>
        <w:rPr>
          <w:color w:val="000000"/>
        </w:rPr>
        <w:t>абатывает и утверждает Устав, определяет структуру, организует деятельность, избирает необходимые для осуществления уставной деятельности руководящие органы, проводит собрания, конференции, пленумы, съезды.</w:t>
      </w:r>
    </w:p>
    <w:p w14:paraId="0048EC83" w14:textId="77777777" w:rsidR="00945EAE" w:rsidRDefault="001A1B27" w:rsidP="00945EAE">
      <w:pPr>
        <w:pStyle w:val="1"/>
        <w:numPr>
          <w:ilvl w:val="0"/>
          <w:numId w:val="1"/>
        </w:numPr>
        <w:shd w:val="clear" w:color="auto" w:fill="auto"/>
        <w:tabs>
          <w:tab w:val="left" w:pos="780"/>
        </w:tabs>
        <w:spacing w:after="0" w:line="277" w:lineRule="exact"/>
        <w:ind w:left="20" w:right="20" w:firstLine="460"/>
        <w:jc w:val="both"/>
      </w:pPr>
      <w:r w:rsidRPr="00945EAE">
        <w:rPr>
          <w:color w:val="000000"/>
        </w:rPr>
        <w:t>Профсоюз и его организационные структуры имеют самостоятельный баланс, текущий (расчетный) и иные счета</w:t>
      </w:r>
      <w:r w:rsidR="00945EAE" w:rsidRPr="00945EAE">
        <w:rPr>
          <w:color w:val="000000"/>
        </w:rPr>
        <w:t xml:space="preserve">. </w:t>
      </w:r>
      <w:r w:rsidR="00945EAE" w:rsidRPr="00945EAE">
        <w:rPr>
          <w:color w:val="000000"/>
        </w:rPr>
        <w:t>в банках, печати и бланки, необходимые для осуществления деятельности, а также символику, учрежденную в установленном законодательством порядке.</w:t>
      </w:r>
    </w:p>
    <w:p w14:paraId="08A5FC77" w14:textId="77777777" w:rsidR="00945EAE" w:rsidRDefault="00945EAE" w:rsidP="00945EAE">
      <w:pPr>
        <w:pStyle w:val="1"/>
        <w:numPr>
          <w:ilvl w:val="0"/>
          <w:numId w:val="1"/>
        </w:numPr>
        <w:shd w:val="clear" w:color="auto" w:fill="auto"/>
        <w:tabs>
          <w:tab w:val="left" w:pos="868"/>
        </w:tabs>
        <w:spacing w:after="0" w:line="277" w:lineRule="exact"/>
        <w:ind w:left="40" w:right="40" w:firstLine="460"/>
        <w:jc w:val="both"/>
      </w:pPr>
      <w:r>
        <w:rPr>
          <w:color w:val="000000"/>
        </w:rPr>
        <w:t>Профсоюз приобретает права юридического лица с момента государственной регистрации.</w:t>
      </w:r>
    </w:p>
    <w:p w14:paraId="62D30E69" w14:textId="77777777" w:rsidR="00945EAE" w:rsidRDefault="00945EAE" w:rsidP="00945EAE">
      <w:pPr>
        <w:pStyle w:val="1"/>
        <w:numPr>
          <w:ilvl w:val="0"/>
          <w:numId w:val="1"/>
        </w:numPr>
        <w:shd w:val="clear" w:color="auto" w:fill="auto"/>
        <w:tabs>
          <w:tab w:val="left" w:pos="954"/>
        </w:tabs>
        <w:spacing w:after="0" w:line="288" w:lineRule="exact"/>
        <w:ind w:left="40" w:right="40" w:firstLine="460"/>
        <w:jc w:val="both"/>
      </w:pPr>
      <w:r>
        <w:rPr>
          <w:color w:val="000000"/>
        </w:rPr>
        <w:t>Права и обязанности Профсоюза, как юридического лица реализуются посредством принятия решений высшими, руководящими и иными органами, действующими в пределах, установленных законодательством и настоящим Уставом.</w:t>
      </w:r>
    </w:p>
    <w:p w14:paraId="55DCCEAA" w14:textId="77777777" w:rsidR="00945EAE" w:rsidRDefault="00945EAE" w:rsidP="00945EAE">
      <w:pPr>
        <w:pStyle w:val="1"/>
        <w:numPr>
          <w:ilvl w:val="0"/>
          <w:numId w:val="1"/>
        </w:numPr>
        <w:shd w:val="clear" w:color="auto" w:fill="auto"/>
        <w:tabs>
          <w:tab w:val="left" w:pos="828"/>
        </w:tabs>
        <w:spacing w:after="0" w:line="288" w:lineRule="exact"/>
        <w:ind w:left="40" w:right="40" w:firstLine="460"/>
        <w:jc w:val="both"/>
      </w:pPr>
      <w:r>
        <w:rPr>
          <w:color w:val="000000"/>
        </w:rPr>
        <w:t xml:space="preserve">Профсоюз, в соответствии с уставными целями и задачами имеет право сотрудничать с профсоюзами других стран, по своему выбору вступать в международные и </w:t>
      </w:r>
      <w:r>
        <w:rPr>
          <w:color w:val="000000"/>
        </w:rPr>
        <w:t>другие профсоюзные объединения,</w:t>
      </w:r>
      <w:r>
        <w:rPr>
          <w:color w:val="000000"/>
        </w:rPr>
        <w:t xml:space="preserve"> и организации.</w:t>
      </w:r>
    </w:p>
    <w:p w14:paraId="12F13C55" w14:textId="77777777" w:rsidR="00945EAE" w:rsidRDefault="00945EAE" w:rsidP="00945EAE">
      <w:pPr>
        <w:pStyle w:val="1"/>
        <w:numPr>
          <w:ilvl w:val="0"/>
          <w:numId w:val="1"/>
        </w:numPr>
        <w:shd w:val="clear" w:color="auto" w:fill="auto"/>
        <w:tabs>
          <w:tab w:val="left" w:pos="838"/>
        </w:tabs>
        <w:spacing w:after="0" w:line="288" w:lineRule="exact"/>
        <w:ind w:left="40" w:firstLine="460"/>
        <w:jc w:val="both"/>
      </w:pPr>
      <w:r>
        <w:rPr>
          <w:color w:val="000000"/>
        </w:rPr>
        <w:t>Наименование Профсоюза:</w:t>
      </w:r>
    </w:p>
    <w:p w14:paraId="4BA443EC" w14:textId="77777777" w:rsidR="00945EAE" w:rsidRDefault="00945EAE" w:rsidP="00945EAE">
      <w:pPr>
        <w:pStyle w:val="1"/>
        <w:numPr>
          <w:ilvl w:val="1"/>
          <w:numId w:val="1"/>
        </w:numPr>
        <w:shd w:val="clear" w:color="auto" w:fill="auto"/>
        <w:tabs>
          <w:tab w:val="left" w:pos="1026"/>
        </w:tabs>
        <w:spacing w:after="0" w:line="288" w:lineRule="exact"/>
        <w:ind w:left="40" w:firstLine="460"/>
        <w:jc w:val="both"/>
      </w:pPr>
      <w:r>
        <w:rPr>
          <w:color w:val="000000"/>
        </w:rPr>
        <w:t>на русском языке:</w:t>
      </w:r>
    </w:p>
    <w:p w14:paraId="77CE93AA" w14:textId="77777777" w:rsidR="00945EAE" w:rsidRDefault="00945EAE" w:rsidP="00945EAE">
      <w:pPr>
        <w:pStyle w:val="1"/>
        <w:shd w:val="clear" w:color="auto" w:fill="auto"/>
        <w:spacing w:after="0" w:line="288" w:lineRule="exact"/>
        <w:ind w:left="40" w:firstLine="460"/>
        <w:jc w:val="both"/>
      </w:pPr>
      <w:r>
        <w:rPr>
          <w:color w:val="000000"/>
        </w:rPr>
        <w:t>полное - Белорусский профессиональный союз работников</w:t>
      </w:r>
      <w:r>
        <w:rPr>
          <w:color w:val="000000"/>
        </w:rPr>
        <w:t xml:space="preserve"> </w:t>
      </w:r>
      <w:r>
        <w:rPr>
          <w:color w:val="000000"/>
        </w:rPr>
        <w:t>связи;</w:t>
      </w:r>
    </w:p>
    <w:p w14:paraId="4B03E648" w14:textId="77777777" w:rsidR="00945EAE" w:rsidRDefault="00945EAE" w:rsidP="00945EAE">
      <w:pPr>
        <w:pStyle w:val="1"/>
        <w:shd w:val="clear" w:color="auto" w:fill="auto"/>
        <w:spacing w:after="0" w:line="284" w:lineRule="exact"/>
        <w:ind w:left="40" w:firstLine="460"/>
        <w:jc w:val="both"/>
      </w:pPr>
      <w:r>
        <w:rPr>
          <w:color w:val="000000"/>
        </w:rPr>
        <w:t>сокращенное - Белорусский профсоюз работников связи;</w:t>
      </w:r>
      <w:r>
        <w:rPr>
          <w:color w:val="000000"/>
        </w:rPr>
        <w:t xml:space="preserve"> </w:t>
      </w:r>
      <w:r>
        <w:rPr>
          <w:color w:val="000000"/>
        </w:rPr>
        <w:t>аббревиатура - БПРС;</w:t>
      </w:r>
    </w:p>
    <w:p w14:paraId="6FA62601" w14:textId="77777777" w:rsidR="00945EAE" w:rsidRDefault="00945EAE" w:rsidP="00945EAE">
      <w:pPr>
        <w:pStyle w:val="1"/>
        <w:numPr>
          <w:ilvl w:val="1"/>
          <w:numId w:val="1"/>
        </w:numPr>
        <w:shd w:val="clear" w:color="auto" w:fill="auto"/>
        <w:tabs>
          <w:tab w:val="left" w:pos="1018"/>
        </w:tabs>
        <w:spacing w:after="0" w:line="284" w:lineRule="exact"/>
        <w:ind w:left="40" w:firstLine="460"/>
        <w:jc w:val="both"/>
      </w:pPr>
      <w:r>
        <w:rPr>
          <w:color w:val="000000"/>
        </w:rPr>
        <w:t>на белорусском языке:</w:t>
      </w:r>
    </w:p>
    <w:p w14:paraId="540CEA00" w14:textId="77777777" w:rsidR="00945EAE" w:rsidRDefault="0011631D" w:rsidP="00945EAE">
      <w:pPr>
        <w:pStyle w:val="1"/>
        <w:shd w:val="clear" w:color="auto" w:fill="auto"/>
        <w:spacing w:after="0" w:line="284" w:lineRule="exact"/>
        <w:ind w:left="40" w:firstLine="460"/>
        <w:jc w:val="both"/>
      </w:pPr>
      <w:r>
        <w:rPr>
          <w:color w:val="000000"/>
        </w:rPr>
        <w:t xml:space="preserve">полное - </w:t>
      </w:r>
      <w:proofErr w:type="spellStart"/>
      <w:r>
        <w:rPr>
          <w:color w:val="000000"/>
        </w:rPr>
        <w:t>Беларускі</w:t>
      </w:r>
      <w:proofErr w:type="spellEnd"/>
      <w:r w:rsidR="00945EAE">
        <w:rPr>
          <w:color w:val="000000"/>
        </w:rPr>
        <w:t xml:space="preserve"> </w:t>
      </w:r>
      <w:proofErr w:type="spellStart"/>
      <w:r>
        <w:rPr>
          <w:color w:val="000000"/>
        </w:rPr>
        <w:t>прафесіянальны</w:t>
      </w:r>
      <w:proofErr w:type="spellEnd"/>
      <w:r>
        <w:rPr>
          <w:color w:val="000000"/>
        </w:rPr>
        <w:t xml:space="preserve"> </w:t>
      </w:r>
      <w:proofErr w:type="spellStart"/>
      <w:r>
        <w:rPr>
          <w:color w:val="000000"/>
        </w:rPr>
        <w:t>саюз</w:t>
      </w:r>
      <w:proofErr w:type="spellEnd"/>
      <w:r>
        <w:rPr>
          <w:color w:val="000000"/>
        </w:rPr>
        <w:t xml:space="preserve"> </w:t>
      </w:r>
      <w:proofErr w:type="spellStart"/>
      <w:r>
        <w:rPr>
          <w:color w:val="000000"/>
        </w:rPr>
        <w:t>работніка</w:t>
      </w:r>
      <w:proofErr w:type="spellEnd"/>
      <w:r w:rsidR="00393758">
        <w:rPr>
          <w:color w:val="000000"/>
          <w:lang w:val="be-BY"/>
        </w:rPr>
        <w:t>ў</w:t>
      </w:r>
      <w:r w:rsidR="00393758">
        <w:rPr>
          <w:color w:val="000000"/>
        </w:rPr>
        <w:t xml:space="preserve"> </w:t>
      </w:r>
      <w:proofErr w:type="spellStart"/>
      <w:r w:rsidR="00393758">
        <w:rPr>
          <w:color w:val="000000"/>
        </w:rPr>
        <w:t>сувязі</w:t>
      </w:r>
      <w:proofErr w:type="spellEnd"/>
      <w:r w:rsidR="00945EAE">
        <w:rPr>
          <w:color w:val="000000"/>
        </w:rPr>
        <w:t>;</w:t>
      </w:r>
    </w:p>
    <w:p w14:paraId="0E79E2BC" w14:textId="77777777" w:rsidR="00945EAE" w:rsidRDefault="00393758" w:rsidP="00393758">
      <w:pPr>
        <w:pStyle w:val="1"/>
        <w:shd w:val="clear" w:color="auto" w:fill="auto"/>
        <w:spacing w:after="0" w:line="284" w:lineRule="exact"/>
        <w:ind w:left="40" w:firstLine="460"/>
        <w:jc w:val="both"/>
      </w:pPr>
      <w:r>
        <w:rPr>
          <w:color w:val="000000"/>
        </w:rPr>
        <w:t xml:space="preserve">сокращенное - </w:t>
      </w:r>
      <w:proofErr w:type="spellStart"/>
      <w:r>
        <w:rPr>
          <w:color w:val="000000"/>
        </w:rPr>
        <w:t>Беларускі</w:t>
      </w:r>
      <w:proofErr w:type="spellEnd"/>
      <w:r>
        <w:rPr>
          <w:color w:val="000000"/>
        </w:rPr>
        <w:t xml:space="preserve"> </w:t>
      </w:r>
      <w:proofErr w:type="spellStart"/>
      <w:r>
        <w:rPr>
          <w:color w:val="000000"/>
        </w:rPr>
        <w:t>прафсаюз</w:t>
      </w:r>
      <w:proofErr w:type="spellEnd"/>
      <w:r>
        <w:rPr>
          <w:color w:val="000000"/>
        </w:rPr>
        <w:t xml:space="preserve"> </w:t>
      </w:r>
      <w:proofErr w:type="spellStart"/>
      <w:r>
        <w:rPr>
          <w:color w:val="000000"/>
        </w:rPr>
        <w:t>работнікаў</w:t>
      </w:r>
      <w:proofErr w:type="spellEnd"/>
      <w:r>
        <w:rPr>
          <w:color w:val="000000"/>
        </w:rPr>
        <w:t xml:space="preserve"> </w:t>
      </w:r>
      <w:proofErr w:type="spellStart"/>
      <w:r>
        <w:rPr>
          <w:color w:val="000000"/>
        </w:rPr>
        <w:t>сувязі</w:t>
      </w:r>
      <w:proofErr w:type="spellEnd"/>
      <w:r w:rsidR="00945EAE">
        <w:rPr>
          <w:color w:val="000000"/>
        </w:rPr>
        <w:t>;</w:t>
      </w:r>
      <w:r>
        <w:rPr>
          <w:lang w:val="be-BY"/>
        </w:rPr>
        <w:t xml:space="preserve"> </w:t>
      </w:r>
      <w:r w:rsidR="00945EAE">
        <w:rPr>
          <w:color w:val="000000"/>
        </w:rPr>
        <w:t>аббревиатура - БПРС.</w:t>
      </w:r>
    </w:p>
    <w:p w14:paraId="74FC0CE0" w14:textId="77777777" w:rsidR="00945EAE" w:rsidRDefault="00945EAE" w:rsidP="00945EAE">
      <w:pPr>
        <w:pStyle w:val="1"/>
        <w:numPr>
          <w:ilvl w:val="0"/>
          <w:numId w:val="1"/>
        </w:numPr>
        <w:shd w:val="clear" w:color="auto" w:fill="auto"/>
        <w:tabs>
          <w:tab w:val="left" w:pos="922"/>
        </w:tabs>
        <w:spacing w:after="294" w:line="288" w:lineRule="exact"/>
        <w:ind w:left="40" w:right="40" w:firstLine="460"/>
        <w:jc w:val="both"/>
      </w:pPr>
      <w:r>
        <w:rPr>
          <w:color w:val="000000"/>
        </w:rPr>
        <w:t>Юридический адрес (место нахождения руководящего органа) Профсоюза: Республика Беларусь, 220126, город Минск, проспект Победителей, дом 21, комната 1111.</w:t>
      </w:r>
    </w:p>
    <w:p w14:paraId="0486F1A1" w14:textId="77777777" w:rsidR="00393758" w:rsidRDefault="00945EAE" w:rsidP="00393758">
      <w:pPr>
        <w:pStyle w:val="1"/>
        <w:shd w:val="clear" w:color="auto" w:fill="auto"/>
        <w:spacing w:line="295" w:lineRule="exact"/>
        <w:ind w:left="40" w:right="5020"/>
        <w:rPr>
          <w:color w:val="000000"/>
        </w:rPr>
      </w:pPr>
      <w:r>
        <w:rPr>
          <w:color w:val="000000"/>
        </w:rPr>
        <w:t xml:space="preserve">ГЛАВА 2 </w:t>
      </w:r>
    </w:p>
    <w:p w14:paraId="47F05187" w14:textId="77777777" w:rsidR="00945EAE" w:rsidRDefault="00945EAE" w:rsidP="00393758">
      <w:pPr>
        <w:pStyle w:val="1"/>
        <w:shd w:val="clear" w:color="auto" w:fill="auto"/>
        <w:spacing w:line="295" w:lineRule="exact"/>
        <w:ind w:left="40" w:right="5020"/>
      </w:pPr>
      <w:r>
        <w:rPr>
          <w:color w:val="000000"/>
        </w:rPr>
        <w:t>ЦЕЛИ, ЗАДАЧИ,</w:t>
      </w:r>
      <w:r w:rsidR="00393758">
        <w:rPr>
          <w:lang w:val="be-BY"/>
        </w:rPr>
        <w:t xml:space="preserve"> </w:t>
      </w:r>
      <w:r>
        <w:rPr>
          <w:color w:val="000000"/>
        </w:rPr>
        <w:t>МЕТОДЫ И ПРИНЦИПЫ ДЕЯТЕЛЬНОСТИ ПРОФСОЮЗА</w:t>
      </w:r>
    </w:p>
    <w:p w14:paraId="6974900B" w14:textId="77777777" w:rsidR="00945EAE" w:rsidRDefault="00945EAE" w:rsidP="00945EAE">
      <w:pPr>
        <w:pStyle w:val="1"/>
        <w:numPr>
          <w:ilvl w:val="0"/>
          <w:numId w:val="1"/>
        </w:numPr>
        <w:shd w:val="clear" w:color="auto" w:fill="auto"/>
        <w:tabs>
          <w:tab w:val="left" w:pos="816"/>
        </w:tabs>
        <w:spacing w:after="0" w:line="277" w:lineRule="exact"/>
        <w:ind w:left="20" w:right="20" w:firstLine="460"/>
        <w:jc w:val="both"/>
      </w:pPr>
      <w:r>
        <w:rPr>
          <w:color w:val="000000"/>
        </w:rPr>
        <w:t>Целями</w:t>
      </w:r>
      <w:r>
        <w:rPr>
          <w:color w:val="000000"/>
        </w:rPr>
        <w:t xml:space="preserve"> </w:t>
      </w:r>
      <w:r>
        <w:rPr>
          <w:color w:val="000000"/>
        </w:rPr>
        <w:t>деятельности</w:t>
      </w:r>
      <w:r>
        <w:rPr>
          <w:color w:val="000000"/>
        </w:rPr>
        <w:t xml:space="preserve"> </w:t>
      </w:r>
      <w:r>
        <w:rPr>
          <w:color w:val="000000"/>
        </w:rPr>
        <w:t>Профсоюза</w:t>
      </w:r>
      <w:r>
        <w:rPr>
          <w:color w:val="000000"/>
        </w:rPr>
        <w:t xml:space="preserve"> </w:t>
      </w:r>
      <w:r>
        <w:rPr>
          <w:color w:val="000000"/>
        </w:rPr>
        <w:t>является</w:t>
      </w:r>
      <w:r>
        <w:rPr>
          <w:color w:val="000000"/>
        </w:rPr>
        <w:t xml:space="preserve"> </w:t>
      </w:r>
      <w:r>
        <w:rPr>
          <w:color w:val="000000"/>
        </w:rPr>
        <w:t>представление</w:t>
      </w:r>
      <w:r>
        <w:rPr>
          <w:color w:val="000000"/>
        </w:rPr>
        <w:t xml:space="preserve"> </w:t>
      </w:r>
      <w:r>
        <w:rPr>
          <w:color w:val="000000"/>
        </w:rPr>
        <w:t>и защита профессиональных, трудовых и социально-экономических прав и законных интересов, повышение жизненного уровня и благосостояния членов Профсоюза.</w:t>
      </w:r>
    </w:p>
    <w:p w14:paraId="37C6D455" w14:textId="77777777" w:rsidR="00945EAE" w:rsidRDefault="00945EAE" w:rsidP="00945EAE">
      <w:pPr>
        <w:pStyle w:val="1"/>
        <w:numPr>
          <w:ilvl w:val="0"/>
          <w:numId w:val="1"/>
        </w:numPr>
        <w:shd w:val="clear" w:color="auto" w:fill="auto"/>
        <w:tabs>
          <w:tab w:val="left" w:pos="826"/>
        </w:tabs>
        <w:spacing w:after="0" w:line="284" w:lineRule="exact"/>
        <w:ind w:left="20" w:firstLine="460"/>
        <w:jc w:val="both"/>
      </w:pPr>
      <w:r>
        <w:rPr>
          <w:rStyle w:val="0pt"/>
        </w:rPr>
        <w:lastRenderedPageBreak/>
        <w:t>Задачами Профсоюза являются:</w:t>
      </w:r>
    </w:p>
    <w:p w14:paraId="61CC8EA7" w14:textId="77777777" w:rsidR="00945EAE" w:rsidRDefault="00945EAE" w:rsidP="00945EAE">
      <w:pPr>
        <w:pStyle w:val="1"/>
        <w:shd w:val="clear" w:color="auto" w:fill="auto"/>
        <w:spacing w:after="0" w:line="284" w:lineRule="exact"/>
        <w:ind w:left="20" w:right="20" w:firstLine="460"/>
        <w:jc w:val="both"/>
      </w:pPr>
      <w:r>
        <w:rPr>
          <w:rStyle w:val="0pt"/>
        </w:rPr>
        <w:t>развитие системы социального партнерства, разработка стратегии и тактики Профсоюза по эффективной защите интересов членов Профсоюза;</w:t>
      </w:r>
    </w:p>
    <w:p w14:paraId="7F898B55" w14:textId="77777777" w:rsidR="00945EAE" w:rsidRDefault="00945EAE" w:rsidP="00945EAE">
      <w:pPr>
        <w:pStyle w:val="1"/>
        <w:shd w:val="clear" w:color="auto" w:fill="auto"/>
        <w:spacing w:after="0" w:line="284" w:lineRule="exact"/>
        <w:ind w:left="20" w:right="20" w:firstLine="460"/>
        <w:jc w:val="both"/>
      </w:pPr>
      <w:r>
        <w:rPr>
          <w:rStyle w:val="0pt"/>
        </w:rPr>
        <w:t>участие в разработке программ, направленных на создание условий, обеспечивающих достойный уровень жизни и свободное развитие личности, а также мер по социальной защите граждан;</w:t>
      </w:r>
    </w:p>
    <w:p w14:paraId="5AB346F2" w14:textId="77777777" w:rsidR="00945EAE" w:rsidRDefault="00945EAE" w:rsidP="00945EAE">
      <w:pPr>
        <w:pStyle w:val="1"/>
        <w:shd w:val="clear" w:color="auto" w:fill="auto"/>
        <w:spacing w:after="0" w:line="284" w:lineRule="exact"/>
        <w:ind w:left="20" w:right="20" w:firstLine="460"/>
        <w:jc w:val="both"/>
      </w:pPr>
      <w:r>
        <w:rPr>
          <w:rStyle w:val="0pt"/>
        </w:rPr>
        <w:t>осуществление общественного контроля за соблюдением законодательства о труде, об охране труда, по социальной защите граждан, по вопросам разгосударствления и приватизации, за выполнением коллективных договоров, соглашений;</w:t>
      </w:r>
    </w:p>
    <w:p w14:paraId="2AB5908D" w14:textId="77777777" w:rsidR="00945EAE" w:rsidRDefault="00945EAE" w:rsidP="00945EAE">
      <w:pPr>
        <w:pStyle w:val="1"/>
        <w:shd w:val="clear" w:color="auto" w:fill="auto"/>
        <w:spacing w:after="0" w:line="284" w:lineRule="exact"/>
        <w:ind w:left="20" w:right="20" w:firstLine="460"/>
        <w:jc w:val="both"/>
      </w:pPr>
      <w:r>
        <w:rPr>
          <w:rStyle w:val="0pt"/>
        </w:rPr>
        <w:t>участие в разрешении индивидуальных и коллективных трудовых споров с использованием установленных законодательством способов;</w:t>
      </w:r>
    </w:p>
    <w:p w14:paraId="12773483" w14:textId="77777777" w:rsidR="00945EAE" w:rsidRDefault="00945EAE" w:rsidP="00945EAE">
      <w:pPr>
        <w:pStyle w:val="1"/>
        <w:shd w:val="clear" w:color="auto" w:fill="auto"/>
        <w:spacing w:after="0" w:line="284" w:lineRule="exact"/>
        <w:ind w:left="20" w:right="20" w:firstLine="460"/>
        <w:jc w:val="both"/>
      </w:pPr>
      <w:r>
        <w:rPr>
          <w:rStyle w:val="0pt"/>
        </w:rPr>
        <w:t>организация обучения и повышения квалификации членов профсоюза;</w:t>
      </w:r>
    </w:p>
    <w:p w14:paraId="02263D6A" w14:textId="77777777" w:rsidR="00945EAE" w:rsidRDefault="00945EAE" w:rsidP="00945EAE">
      <w:pPr>
        <w:pStyle w:val="1"/>
        <w:shd w:val="clear" w:color="auto" w:fill="auto"/>
        <w:spacing w:after="0" w:line="284" w:lineRule="exact"/>
        <w:ind w:left="20" w:right="20" w:firstLine="460"/>
      </w:pPr>
      <w:r>
        <w:rPr>
          <w:rStyle w:val="0pt"/>
        </w:rPr>
        <w:t>обеспечение максимальной трудовой занятости; развитие физкультуры и спорта, медицинского обслуживания, отдыха и учебы;</w:t>
      </w:r>
    </w:p>
    <w:p w14:paraId="100ECB5A" w14:textId="77777777" w:rsidR="00945EAE" w:rsidRDefault="00945EAE" w:rsidP="00945EAE">
      <w:pPr>
        <w:pStyle w:val="1"/>
        <w:shd w:val="clear" w:color="auto" w:fill="auto"/>
        <w:spacing w:after="0" w:line="284" w:lineRule="exact"/>
        <w:ind w:left="20" w:right="20" w:firstLine="460"/>
        <w:jc w:val="both"/>
      </w:pPr>
      <w:r>
        <w:rPr>
          <w:rStyle w:val="0pt"/>
        </w:rPr>
        <w:t>укрепление и развитие профсоюзной солидарности, взаимопомощи и сотрудничества;</w:t>
      </w:r>
    </w:p>
    <w:p w14:paraId="229BE5E2" w14:textId="77777777" w:rsidR="00945EAE" w:rsidRDefault="00945EAE" w:rsidP="00945EAE">
      <w:pPr>
        <w:pStyle w:val="1"/>
        <w:shd w:val="clear" w:color="auto" w:fill="auto"/>
        <w:spacing w:after="0" w:line="284" w:lineRule="exact"/>
        <w:ind w:left="20" w:right="20" w:firstLine="460"/>
        <w:jc w:val="both"/>
      </w:pPr>
      <w:r>
        <w:rPr>
          <w:rStyle w:val="0pt"/>
        </w:rPr>
        <w:t>организация приема в Профсоюз и учет членов Профсоюза, осуществление организационных мероприятий по повышению мотивации профсоюзного членства, создание условий, обеспечивающих вовлечение члено</w:t>
      </w:r>
      <w:r w:rsidR="00393758">
        <w:rPr>
          <w:rStyle w:val="0pt"/>
        </w:rPr>
        <w:t>в Профсоюза в профсоюзную работ</w:t>
      </w:r>
      <w:r>
        <w:rPr>
          <w:rStyle w:val="0pt"/>
        </w:rPr>
        <w:t>у.</w:t>
      </w:r>
    </w:p>
    <w:p w14:paraId="51CEE3B2" w14:textId="77777777" w:rsidR="00945EAE" w:rsidRDefault="00945EAE" w:rsidP="00945EAE">
      <w:pPr>
        <w:pStyle w:val="1"/>
        <w:numPr>
          <w:ilvl w:val="0"/>
          <w:numId w:val="1"/>
        </w:numPr>
        <w:shd w:val="clear" w:color="auto" w:fill="auto"/>
        <w:tabs>
          <w:tab w:val="left" w:pos="927"/>
        </w:tabs>
        <w:spacing w:after="0" w:line="284" w:lineRule="exact"/>
        <w:ind w:left="20" w:right="20" w:firstLine="460"/>
        <w:jc w:val="both"/>
      </w:pPr>
      <w:r>
        <w:rPr>
          <w:rStyle w:val="0pt"/>
        </w:rPr>
        <w:t>Д</w:t>
      </w:r>
      <w:r w:rsidR="00393758">
        <w:rPr>
          <w:rStyle w:val="0pt"/>
        </w:rPr>
        <w:t>ля реализации уставных целей и</w:t>
      </w:r>
      <w:r>
        <w:rPr>
          <w:rStyle w:val="0pt"/>
        </w:rPr>
        <w:t xml:space="preserve"> задач Профсоюз использует следующие методы:</w:t>
      </w:r>
    </w:p>
    <w:p w14:paraId="09020047" w14:textId="77777777" w:rsidR="00945EAE" w:rsidRDefault="00945EAE" w:rsidP="00945EAE">
      <w:pPr>
        <w:pStyle w:val="1"/>
        <w:shd w:val="clear" w:color="auto" w:fill="auto"/>
        <w:spacing w:after="0" w:line="284" w:lineRule="exact"/>
        <w:ind w:left="20" w:right="20" w:firstLine="460"/>
        <w:jc w:val="both"/>
      </w:pPr>
      <w:r>
        <w:rPr>
          <w:rStyle w:val="0pt"/>
        </w:rPr>
        <w:t xml:space="preserve">принимает участие в </w:t>
      </w:r>
      <w:r w:rsidR="00393758">
        <w:rPr>
          <w:rStyle w:val="0pt"/>
        </w:rPr>
        <w:t>установленном порядке через сво</w:t>
      </w:r>
      <w:r>
        <w:rPr>
          <w:rStyle w:val="0pt"/>
        </w:rPr>
        <w:t>их по</w:t>
      </w:r>
      <w:r w:rsidR="00393758">
        <w:rPr>
          <w:rStyle w:val="0pt"/>
        </w:rPr>
        <w:t>лномочных представителей в работ</w:t>
      </w:r>
      <w:r>
        <w:rPr>
          <w:rStyle w:val="0pt"/>
        </w:rPr>
        <w:t>е коллегиальных органов государственного управления, органов управления субъектов хозяйствования;</w:t>
      </w:r>
    </w:p>
    <w:p w14:paraId="2CD16AC0" w14:textId="77777777" w:rsidR="00945EAE" w:rsidRDefault="00945EAE" w:rsidP="00945EAE">
      <w:pPr>
        <w:pStyle w:val="1"/>
        <w:shd w:val="clear" w:color="auto" w:fill="auto"/>
        <w:spacing w:after="0" w:line="284" w:lineRule="exact"/>
        <w:ind w:left="20" w:right="20" w:firstLine="460"/>
        <w:jc w:val="both"/>
      </w:pPr>
      <w:r>
        <w:rPr>
          <w:rStyle w:val="0pt"/>
        </w:rPr>
        <w:t>подводит и рассматривает итоги выполнения Тарифного соглашения на заседаниях своих коллегиальных органов;</w:t>
      </w:r>
    </w:p>
    <w:p w14:paraId="78F9221C" w14:textId="77777777" w:rsidR="00945EAE" w:rsidRDefault="00945EAE" w:rsidP="00393758">
      <w:pPr>
        <w:pStyle w:val="1"/>
        <w:shd w:val="clear" w:color="auto" w:fill="auto"/>
        <w:spacing w:after="0" w:line="284" w:lineRule="exact"/>
        <w:ind w:left="20" w:right="20" w:firstLine="460"/>
        <w:jc w:val="both"/>
      </w:pPr>
      <w:r>
        <w:rPr>
          <w:rStyle w:val="0pt"/>
        </w:rPr>
        <w:t>ведет коллективные переговоры, заключает коллективные договоры (соглашения) в соответствии с законодательством</w:t>
      </w:r>
      <w:r w:rsidR="00393758">
        <w:t xml:space="preserve"> </w:t>
      </w:r>
      <w:r>
        <w:rPr>
          <w:rStyle w:val="0pt"/>
        </w:rPr>
        <w:t>Республики Беларусь и осуществляет общественный контроль за их выполнением;</w:t>
      </w:r>
    </w:p>
    <w:p w14:paraId="089E8EA0" w14:textId="77777777" w:rsidR="00945EAE" w:rsidRDefault="00945EAE" w:rsidP="00945EAE">
      <w:pPr>
        <w:pStyle w:val="1"/>
        <w:shd w:val="clear" w:color="auto" w:fill="auto"/>
        <w:spacing w:after="0" w:line="274" w:lineRule="exact"/>
        <w:ind w:left="40" w:right="40" w:firstLine="460"/>
        <w:jc w:val="both"/>
      </w:pPr>
      <w:r>
        <w:rPr>
          <w:rStyle w:val="0pt"/>
        </w:rPr>
        <w:t>представляет и защищает права и интересы членов Профсоюза в государственных органах по трудовым, социально- экономическим вопросам;</w:t>
      </w:r>
    </w:p>
    <w:p w14:paraId="45D24CBE" w14:textId="77777777" w:rsidR="00945EAE" w:rsidRDefault="00945EAE" w:rsidP="00945EAE">
      <w:pPr>
        <w:pStyle w:val="1"/>
        <w:shd w:val="clear" w:color="auto" w:fill="auto"/>
        <w:spacing w:after="0" w:line="274" w:lineRule="exact"/>
        <w:ind w:left="40" w:right="40" w:firstLine="460"/>
        <w:jc w:val="both"/>
      </w:pPr>
      <w:r>
        <w:rPr>
          <w:rStyle w:val="0pt"/>
        </w:rPr>
        <w:t>оказывает членам Профсоюза бесплатную консультативную, юридическую и иную помощь, а в необходимых случаях представляет их интересы в суде;</w:t>
      </w:r>
    </w:p>
    <w:p w14:paraId="2FD6ECD7" w14:textId="77777777" w:rsidR="00945EAE" w:rsidRDefault="00945EAE" w:rsidP="00945EAE">
      <w:pPr>
        <w:pStyle w:val="1"/>
        <w:shd w:val="clear" w:color="auto" w:fill="auto"/>
        <w:spacing w:after="0" w:line="274" w:lineRule="exact"/>
        <w:ind w:left="40" w:right="40" w:firstLine="460"/>
        <w:jc w:val="both"/>
      </w:pPr>
      <w:commentRangeStart w:id="0"/>
      <w:r>
        <w:rPr>
          <w:rStyle w:val="0pt"/>
        </w:rPr>
        <w:t>получает от организаций и учреждений, в которых созданы организационные структуры Профсоюза информацию, необходимую для защиты социально-экономических прав членов Профсоюза, в том числе о заработной плате работников этих организаций и учреждений;</w:t>
      </w:r>
      <w:commentRangeEnd w:id="0"/>
      <w:r w:rsidR="001E71C0">
        <w:rPr>
          <w:rStyle w:val="a4"/>
          <w:rFonts w:asciiTheme="minorHAnsi" w:eastAsiaTheme="minorHAnsi" w:hAnsiTheme="minorHAnsi" w:cstheme="minorBidi"/>
          <w:spacing w:val="0"/>
        </w:rPr>
        <w:commentReference w:id="0"/>
      </w:r>
    </w:p>
    <w:p w14:paraId="6348C972" w14:textId="77777777" w:rsidR="00945EAE" w:rsidRDefault="00945EAE" w:rsidP="00945EAE">
      <w:pPr>
        <w:pStyle w:val="1"/>
        <w:shd w:val="clear" w:color="auto" w:fill="auto"/>
        <w:spacing w:after="0" w:line="274" w:lineRule="exact"/>
        <w:ind w:left="40" w:right="40" w:firstLine="460"/>
        <w:jc w:val="both"/>
      </w:pPr>
      <w:r>
        <w:rPr>
          <w:rStyle w:val="0pt"/>
        </w:rPr>
        <w:t>участвует в формировании социально-экономической политики, в разработке проектов нормативных правовых актов, в том числе программного характера, затрагивающих трудовые, социально-экономические права граждан;</w:t>
      </w:r>
    </w:p>
    <w:p w14:paraId="7A651658" w14:textId="77777777" w:rsidR="00945EAE" w:rsidRDefault="00945EAE" w:rsidP="00945EAE">
      <w:pPr>
        <w:pStyle w:val="1"/>
        <w:shd w:val="clear" w:color="auto" w:fill="auto"/>
        <w:spacing w:after="0" w:line="274" w:lineRule="exact"/>
        <w:ind w:left="40" w:right="40" w:firstLine="460"/>
        <w:jc w:val="both"/>
      </w:pPr>
      <w:r>
        <w:rPr>
          <w:rStyle w:val="0pt"/>
        </w:rPr>
        <w:t>организует работу главного правового инспектора и главного технического инспекторов труда;</w:t>
      </w:r>
    </w:p>
    <w:p w14:paraId="13171872" w14:textId="77777777" w:rsidR="00945EAE" w:rsidRDefault="00945EAE" w:rsidP="00945EAE">
      <w:pPr>
        <w:pStyle w:val="1"/>
        <w:shd w:val="clear" w:color="auto" w:fill="auto"/>
        <w:spacing w:after="0" w:line="274" w:lineRule="exact"/>
        <w:ind w:left="40" w:right="40" w:firstLine="460"/>
        <w:jc w:val="both"/>
      </w:pPr>
      <w:r>
        <w:rPr>
          <w:rStyle w:val="0pt"/>
        </w:rPr>
        <w:t>в соответствии с законодательством организует и проводит массовые мероприятия, в том числе направленные на защиту социально-экономических прав и законных интересов членов Профсоюза;</w:t>
      </w:r>
    </w:p>
    <w:p w14:paraId="7811853C" w14:textId="77777777" w:rsidR="00945EAE" w:rsidRDefault="00945EAE" w:rsidP="00945EAE">
      <w:pPr>
        <w:pStyle w:val="1"/>
        <w:shd w:val="clear" w:color="auto" w:fill="auto"/>
        <w:spacing w:after="0" w:line="274" w:lineRule="exact"/>
        <w:ind w:left="40" w:right="40" w:firstLine="460"/>
        <w:jc w:val="both"/>
      </w:pPr>
      <w:r>
        <w:rPr>
          <w:rStyle w:val="0pt"/>
        </w:rPr>
        <w:t>организует проведение культурно-массовых и оздоровительных мероприятий для членов Профсоюза и их семей;</w:t>
      </w:r>
    </w:p>
    <w:p w14:paraId="53313500" w14:textId="77777777" w:rsidR="00945EAE" w:rsidRDefault="00945EAE" w:rsidP="00945EAE">
      <w:pPr>
        <w:pStyle w:val="1"/>
        <w:shd w:val="clear" w:color="auto" w:fill="auto"/>
        <w:spacing w:after="0" w:line="274" w:lineRule="exact"/>
        <w:ind w:left="40" w:right="40" w:firstLine="460"/>
        <w:jc w:val="both"/>
      </w:pPr>
      <w:r>
        <w:rPr>
          <w:rStyle w:val="0pt"/>
        </w:rPr>
        <w:t>принимает участие в организации санаторно-курортного лечения и отдыха членов Профсоюза и их семей в порядке, установленном законодательством;</w:t>
      </w:r>
    </w:p>
    <w:p w14:paraId="21CB118D" w14:textId="77777777" w:rsidR="00945EAE" w:rsidRDefault="00945EAE" w:rsidP="00945EAE">
      <w:pPr>
        <w:pStyle w:val="1"/>
        <w:shd w:val="clear" w:color="auto" w:fill="auto"/>
        <w:spacing w:after="0" w:line="274" w:lineRule="exact"/>
        <w:ind w:left="40" w:right="40" w:firstLine="460"/>
        <w:jc w:val="both"/>
      </w:pPr>
      <w:r>
        <w:rPr>
          <w:rStyle w:val="0pt"/>
        </w:rPr>
        <w:t>проводит целена</w:t>
      </w:r>
      <w:r w:rsidR="001E71C0">
        <w:rPr>
          <w:rStyle w:val="0pt"/>
        </w:rPr>
        <w:t>правленную кадровую политику, осуще</w:t>
      </w:r>
      <w:r>
        <w:rPr>
          <w:rStyle w:val="0pt"/>
        </w:rPr>
        <w:t>ствляет подготовку, переподготовку, повышение квалификации, а также обучение профсоюзного актива и профсоюзных работников;</w:t>
      </w:r>
    </w:p>
    <w:p w14:paraId="066D0BD1" w14:textId="77777777" w:rsidR="00945EAE" w:rsidRDefault="00945EAE" w:rsidP="00945EAE">
      <w:pPr>
        <w:pStyle w:val="1"/>
        <w:shd w:val="clear" w:color="auto" w:fill="auto"/>
        <w:spacing w:after="0" w:line="274" w:lineRule="exact"/>
        <w:ind w:left="40" w:right="40" w:firstLine="460"/>
        <w:jc w:val="both"/>
      </w:pPr>
      <w:r>
        <w:rPr>
          <w:rStyle w:val="0pt"/>
        </w:rPr>
        <w:t>проводит информационную и агитационную работу, направленную на обеспечение гласности в деятельности Профсоюза и его органов;</w:t>
      </w:r>
    </w:p>
    <w:p w14:paraId="206B103E" w14:textId="77777777" w:rsidR="00945EAE" w:rsidRDefault="00945EAE" w:rsidP="00945EAE">
      <w:pPr>
        <w:pStyle w:val="1"/>
        <w:shd w:val="clear" w:color="auto" w:fill="auto"/>
        <w:spacing w:after="0" w:line="274" w:lineRule="exact"/>
        <w:ind w:left="40" w:right="40" w:firstLine="460"/>
        <w:jc w:val="both"/>
      </w:pPr>
      <w:r>
        <w:rPr>
          <w:rStyle w:val="0pt"/>
        </w:rPr>
        <w:t>при необходимости учреждает собственные средства массовой информации, осуществляет издательскую деятельность в порядке установленном законодательством;</w:t>
      </w:r>
    </w:p>
    <w:p w14:paraId="465AE0A8" w14:textId="77777777" w:rsidR="00945EAE" w:rsidRDefault="00945EAE" w:rsidP="00945EAE">
      <w:pPr>
        <w:pStyle w:val="1"/>
        <w:shd w:val="clear" w:color="auto" w:fill="auto"/>
        <w:spacing w:after="0" w:line="288" w:lineRule="exact"/>
        <w:ind w:left="20" w:firstLine="460"/>
        <w:jc w:val="both"/>
      </w:pPr>
      <w:r>
        <w:rPr>
          <w:rStyle w:val="0pt"/>
        </w:rPr>
        <w:lastRenderedPageBreak/>
        <w:t>осуществляет иную деятельность, не запрещенную законодательством, для реализации своих целей и задач.</w:t>
      </w:r>
    </w:p>
    <w:p w14:paraId="27696779" w14:textId="77777777" w:rsidR="00945EAE" w:rsidRDefault="00945EAE" w:rsidP="00945EAE">
      <w:pPr>
        <w:pStyle w:val="1"/>
        <w:numPr>
          <w:ilvl w:val="0"/>
          <w:numId w:val="4"/>
        </w:numPr>
        <w:shd w:val="clear" w:color="auto" w:fill="auto"/>
        <w:tabs>
          <w:tab w:val="left" w:pos="880"/>
        </w:tabs>
        <w:spacing w:after="0" w:line="306" w:lineRule="exact"/>
        <w:ind w:left="20" w:firstLine="460"/>
        <w:jc w:val="both"/>
      </w:pPr>
      <w:r>
        <w:rPr>
          <w:rStyle w:val="0pt"/>
        </w:rPr>
        <w:t>Профсоюз осуществляет свою деятельность на основе следующих принципов:</w:t>
      </w:r>
    </w:p>
    <w:p w14:paraId="11B349A7" w14:textId="77777777" w:rsidR="00945EAE" w:rsidRDefault="00945EAE" w:rsidP="00945EAE">
      <w:pPr>
        <w:pStyle w:val="1"/>
        <w:shd w:val="clear" w:color="auto" w:fill="auto"/>
        <w:spacing w:after="0" w:line="288" w:lineRule="exact"/>
        <w:ind w:left="20" w:firstLine="460"/>
        <w:jc w:val="both"/>
      </w:pPr>
      <w:r>
        <w:rPr>
          <w:rStyle w:val="0pt"/>
        </w:rPr>
        <w:t>равноправия членов Профсоюза;</w:t>
      </w:r>
    </w:p>
    <w:p w14:paraId="261D4417" w14:textId="77777777" w:rsidR="00945EAE" w:rsidRDefault="00945EAE" w:rsidP="00945EAE">
      <w:pPr>
        <w:pStyle w:val="1"/>
        <w:shd w:val="clear" w:color="auto" w:fill="auto"/>
        <w:spacing w:after="0" w:line="288" w:lineRule="exact"/>
        <w:ind w:left="20" w:firstLine="460"/>
        <w:jc w:val="both"/>
      </w:pPr>
      <w:r>
        <w:rPr>
          <w:rStyle w:val="0pt"/>
        </w:rPr>
        <w:t>коллегиальности и взаимного доверия в деятельности всех организаций и органов Профсоюза;</w:t>
      </w:r>
    </w:p>
    <w:p w14:paraId="4BC9F794" w14:textId="77777777" w:rsidR="00945EAE" w:rsidRDefault="00945EAE" w:rsidP="00945EAE">
      <w:pPr>
        <w:pStyle w:val="1"/>
        <w:shd w:val="clear" w:color="auto" w:fill="auto"/>
        <w:spacing w:after="0" w:line="288" w:lineRule="exact"/>
        <w:ind w:left="20" w:firstLine="460"/>
        <w:jc w:val="both"/>
      </w:pPr>
      <w:r>
        <w:rPr>
          <w:rStyle w:val="0pt"/>
        </w:rPr>
        <w:t>выборности профсоюзных органов всех уровней, гласности и отчетности в их работе;</w:t>
      </w:r>
    </w:p>
    <w:p w14:paraId="1E2BBEB6" w14:textId="77777777" w:rsidR="00945EAE" w:rsidRDefault="00945EAE" w:rsidP="00945EAE">
      <w:pPr>
        <w:pStyle w:val="1"/>
        <w:shd w:val="clear" w:color="auto" w:fill="auto"/>
        <w:spacing w:after="0" w:line="295" w:lineRule="exact"/>
        <w:ind w:left="20" w:firstLine="460"/>
        <w:jc w:val="both"/>
      </w:pPr>
      <w:r>
        <w:rPr>
          <w:rStyle w:val="0pt"/>
        </w:rPr>
        <w:t xml:space="preserve">организационного единства, соблюдения </w:t>
      </w:r>
      <w:proofErr w:type="spellStart"/>
      <w:r>
        <w:rPr>
          <w:rStyle w:val="0pt"/>
        </w:rPr>
        <w:t>внутрипрофсоюзной</w:t>
      </w:r>
      <w:proofErr w:type="spellEnd"/>
      <w:r>
        <w:rPr>
          <w:rStyle w:val="0pt"/>
        </w:rPr>
        <w:t xml:space="preserve"> дисциплины, обязательности решений вышестоящих органов для нижестоящих;</w:t>
      </w:r>
    </w:p>
    <w:p w14:paraId="0F400CB5" w14:textId="77777777" w:rsidR="00945EAE" w:rsidRDefault="00945EAE" w:rsidP="00945EAE">
      <w:pPr>
        <w:pStyle w:val="1"/>
        <w:shd w:val="clear" w:color="auto" w:fill="auto"/>
        <w:spacing w:after="255" w:line="295" w:lineRule="exact"/>
        <w:ind w:left="20" w:firstLine="460"/>
        <w:jc w:val="both"/>
      </w:pPr>
      <w:r>
        <w:rPr>
          <w:rStyle w:val="0pt"/>
        </w:rPr>
        <w:t>личной ответственности избранных в состав профсоюзных органов и профсоюзных работников за выполнение принятых решений.</w:t>
      </w:r>
    </w:p>
    <w:p w14:paraId="27344543" w14:textId="77777777" w:rsidR="00945EAE" w:rsidRDefault="00945EAE" w:rsidP="00945EAE">
      <w:pPr>
        <w:pStyle w:val="1"/>
        <w:shd w:val="clear" w:color="auto" w:fill="auto"/>
        <w:spacing w:after="0" w:line="277" w:lineRule="exact"/>
        <w:ind w:left="20"/>
      </w:pPr>
      <w:r>
        <w:rPr>
          <w:rStyle w:val="0pt"/>
        </w:rPr>
        <w:t>ГЛАВА 3</w:t>
      </w:r>
    </w:p>
    <w:p w14:paraId="1B51D616" w14:textId="77777777" w:rsidR="001E71C0" w:rsidRDefault="00945EAE" w:rsidP="001E71C0">
      <w:pPr>
        <w:pStyle w:val="1"/>
        <w:shd w:val="clear" w:color="auto" w:fill="auto"/>
        <w:spacing w:after="0" w:line="277" w:lineRule="exact"/>
        <w:ind w:left="20"/>
      </w:pPr>
      <w:r>
        <w:rPr>
          <w:rStyle w:val="0pt"/>
        </w:rPr>
        <w:t>ЧЛЕНСТВО В ПРОФСОЮЗЕ.</w:t>
      </w:r>
    </w:p>
    <w:p w14:paraId="2D8ECD0E" w14:textId="77777777" w:rsidR="00945EAE" w:rsidRDefault="00945EAE" w:rsidP="001E71C0">
      <w:pPr>
        <w:pStyle w:val="1"/>
        <w:shd w:val="clear" w:color="auto" w:fill="auto"/>
        <w:spacing w:after="0" w:line="277" w:lineRule="exact"/>
        <w:ind w:left="20"/>
      </w:pPr>
      <w:r>
        <w:rPr>
          <w:rStyle w:val="0pt"/>
        </w:rPr>
        <w:t>ПРАВА И ОБЯЗАННОСТИ ЧЛЕНОВ ПРОФСОЮЗА</w:t>
      </w:r>
    </w:p>
    <w:p w14:paraId="5A5D5B5D" w14:textId="77777777" w:rsidR="00945EAE" w:rsidRDefault="001E71C0" w:rsidP="00FE3B36">
      <w:pPr>
        <w:pStyle w:val="1"/>
        <w:numPr>
          <w:ilvl w:val="0"/>
          <w:numId w:val="4"/>
        </w:numPr>
        <w:shd w:val="clear" w:color="auto" w:fill="auto"/>
        <w:tabs>
          <w:tab w:val="left" w:pos="877"/>
        </w:tabs>
        <w:spacing w:after="0" w:line="288" w:lineRule="exact"/>
        <w:ind w:left="20" w:firstLine="460"/>
        <w:jc w:val="both"/>
      </w:pPr>
      <w:r>
        <w:rPr>
          <w:rStyle w:val="0pt"/>
        </w:rPr>
        <w:t>Членами Профсоюза могут быт</w:t>
      </w:r>
      <w:r w:rsidR="00945EAE">
        <w:rPr>
          <w:rStyle w:val="0pt"/>
        </w:rPr>
        <w:t>ь граждане Республики Беларусь, иностранные граждане и лица без гражданства, постоянно проживающие на территории Республики Беларусь, достигшие 14-летнего возраста и работающие на предприятиях, в организациях, учреждениях или обучающиеся в учебных заведениях связи</w:t>
      </w:r>
      <w:ins w:id="1" w:author="User" w:date="2018-06-26T10:55:00Z">
        <w:r w:rsidR="001D5238">
          <w:rPr>
            <w:rStyle w:val="0pt"/>
          </w:rPr>
          <w:t xml:space="preserve"> либо области информационных технологий</w:t>
        </w:r>
      </w:ins>
      <w:r w:rsidR="00945EAE">
        <w:rPr>
          <w:rStyle w:val="0pt"/>
        </w:rPr>
        <w:t>, а также пенсионеры предприятий отрасли, признающие Устав профсоюза и уплачивающие членские профсоюзные взносы.</w:t>
      </w:r>
    </w:p>
    <w:p w14:paraId="4A86F15A" w14:textId="77777777" w:rsidR="00945EAE" w:rsidRDefault="00945EAE" w:rsidP="00FE3B36">
      <w:pPr>
        <w:pStyle w:val="1"/>
        <w:numPr>
          <w:ilvl w:val="0"/>
          <w:numId w:val="4"/>
        </w:numPr>
        <w:shd w:val="clear" w:color="auto" w:fill="auto"/>
        <w:tabs>
          <w:tab w:val="left" w:pos="819"/>
        </w:tabs>
        <w:spacing w:after="0" w:line="306" w:lineRule="exact"/>
        <w:ind w:left="20" w:firstLine="460"/>
        <w:jc w:val="both"/>
      </w:pPr>
      <w:r>
        <w:rPr>
          <w:rStyle w:val="0pt"/>
        </w:rPr>
        <w:t>Член Профсоюза не может одновременно являться членом другого Профсоюза.</w:t>
      </w:r>
    </w:p>
    <w:p w14:paraId="35E5D91F" w14:textId="77777777" w:rsidR="00945EAE" w:rsidRDefault="00945EAE" w:rsidP="00FE3B36">
      <w:pPr>
        <w:pStyle w:val="1"/>
        <w:numPr>
          <w:ilvl w:val="0"/>
          <w:numId w:val="4"/>
        </w:numPr>
        <w:shd w:val="clear" w:color="auto" w:fill="auto"/>
        <w:tabs>
          <w:tab w:val="left" w:pos="844"/>
        </w:tabs>
        <w:spacing w:after="0" w:line="220" w:lineRule="exact"/>
        <w:ind w:left="20" w:firstLine="460"/>
        <w:jc w:val="both"/>
      </w:pPr>
      <w:r>
        <w:rPr>
          <w:rStyle w:val="0pt"/>
        </w:rPr>
        <w:t>Все члены Профсоюза обладают равными правами.</w:t>
      </w:r>
    </w:p>
    <w:p w14:paraId="4DC7426B" w14:textId="77777777" w:rsidR="00945EAE" w:rsidRDefault="00945EAE" w:rsidP="00FE3B36">
      <w:pPr>
        <w:pStyle w:val="1"/>
        <w:numPr>
          <w:ilvl w:val="0"/>
          <w:numId w:val="4"/>
        </w:numPr>
        <w:shd w:val="clear" w:color="auto" w:fill="auto"/>
        <w:tabs>
          <w:tab w:val="left" w:pos="830"/>
        </w:tabs>
        <w:spacing w:after="0" w:line="306" w:lineRule="exact"/>
        <w:ind w:left="20" w:firstLine="460"/>
        <w:jc w:val="both"/>
      </w:pPr>
      <w:r>
        <w:rPr>
          <w:rStyle w:val="0pt"/>
        </w:rPr>
        <w:t>Право состоять в Профсоюзе и пользоваться его защитой сохраняется:</w:t>
      </w:r>
    </w:p>
    <w:p w14:paraId="704BD9A3" w14:textId="77777777" w:rsidR="00945EAE" w:rsidRDefault="00945EAE" w:rsidP="00945EAE">
      <w:pPr>
        <w:pStyle w:val="1"/>
        <w:shd w:val="clear" w:color="auto" w:fill="auto"/>
        <w:spacing w:after="0" w:line="288" w:lineRule="exact"/>
        <w:ind w:left="20" w:firstLine="460"/>
        <w:jc w:val="both"/>
      </w:pPr>
      <w:r>
        <w:rPr>
          <w:rStyle w:val="0pt"/>
        </w:rPr>
        <w:t>за лицами, прекратившими трудовую деятельность в связи с ликвидацией организации, сокращением численности и штата работников, до момента их трудоустройства у другого нанимателя;</w:t>
      </w:r>
    </w:p>
    <w:p w14:paraId="28E92918" w14:textId="77777777" w:rsidR="00945EAE" w:rsidRDefault="00945EAE" w:rsidP="00945EAE">
      <w:pPr>
        <w:pStyle w:val="1"/>
        <w:shd w:val="clear" w:color="auto" w:fill="auto"/>
        <w:spacing w:after="0" w:line="277" w:lineRule="exact"/>
        <w:ind w:left="20" w:right="40" w:firstLine="460"/>
        <w:jc w:val="both"/>
      </w:pPr>
      <w:r>
        <w:rPr>
          <w:rStyle w:val="0pt"/>
        </w:rPr>
        <w:t>за женщинами, временно прекратившими трудовую деятельность в связи с воспитанием детей;</w:t>
      </w:r>
    </w:p>
    <w:p w14:paraId="13DA4055" w14:textId="77777777" w:rsidR="00945EAE" w:rsidRDefault="00945EAE" w:rsidP="00945EAE">
      <w:pPr>
        <w:pStyle w:val="1"/>
        <w:shd w:val="clear" w:color="auto" w:fill="auto"/>
        <w:spacing w:after="0" w:line="277" w:lineRule="exact"/>
        <w:ind w:left="20" w:right="40" w:firstLine="460"/>
        <w:jc w:val="both"/>
      </w:pPr>
      <w:r>
        <w:rPr>
          <w:rStyle w:val="0pt"/>
        </w:rPr>
        <w:t>за лицами, временно прекратившими работу в связи с необходимостью ухода за близкими родственниками;</w:t>
      </w:r>
    </w:p>
    <w:p w14:paraId="36E2C2B7" w14:textId="77777777" w:rsidR="00945EAE" w:rsidRDefault="00945EAE" w:rsidP="00945EAE">
      <w:pPr>
        <w:pStyle w:val="1"/>
        <w:shd w:val="clear" w:color="auto" w:fill="auto"/>
        <w:spacing w:after="0" w:line="277" w:lineRule="exact"/>
        <w:ind w:left="20" w:right="40" w:firstLine="460"/>
        <w:jc w:val="both"/>
      </w:pPr>
      <w:r>
        <w:rPr>
          <w:rStyle w:val="0pt"/>
        </w:rPr>
        <w:t>за лицами, уволенными в связи с истечением срока действия срочного трудового договора либо по иным основаниям (за исключением увольнения по основаниям, связанным с совершением работниками нарушений), которым была назначена пенсия по возрасту либо по инвалидности в период работы на предприятии.</w:t>
      </w:r>
    </w:p>
    <w:p w14:paraId="3454A50C" w14:textId="77777777" w:rsidR="00945EAE" w:rsidRDefault="00945EAE" w:rsidP="00FE3B36">
      <w:pPr>
        <w:pStyle w:val="1"/>
        <w:numPr>
          <w:ilvl w:val="0"/>
          <w:numId w:val="4"/>
        </w:numPr>
        <w:shd w:val="clear" w:color="auto" w:fill="auto"/>
        <w:tabs>
          <w:tab w:val="left" w:pos="837"/>
        </w:tabs>
        <w:spacing w:after="0" w:line="277" w:lineRule="exact"/>
        <w:ind w:left="20" w:right="40" w:firstLine="460"/>
        <w:jc w:val="both"/>
      </w:pPr>
      <w:r>
        <w:rPr>
          <w:rStyle w:val="0pt"/>
        </w:rPr>
        <w:t>Прием в Профсоюз производится по личному заявлению. Решение о приеме в Профсоюз принимается собранием первичной профсоюзной организации, ее профсоюзным комитетом или президиумом.</w:t>
      </w:r>
    </w:p>
    <w:p w14:paraId="2E4C8A89" w14:textId="77777777" w:rsidR="00945EAE" w:rsidRDefault="00945EAE" w:rsidP="00FE3B36">
      <w:pPr>
        <w:pStyle w:val="1"/>
        <w:numPr>
          <w:ilvl w:val="0"/>
          <w:numId w:val="4"/>
        </w:numPr>
        <w:shd w:val="clear" w:color="auto" w:fill="auto"/>
        <w:tabs>
          <w:tab w:val="left" w:pos="844"/>
        </w:tabs>
        <w:spacing w:after="0" w:line="277" w:lineRule="exact"/>
        <w:ind w:left="20" w:firstLine="460"/>
        <w:jc w:val="both"/>
      </w:pPr>
      <w:r>
        <w:rPr>
          <w:rStyle w:val="0pt"/>
        </w:rPr>
        <w:t>Член Профсоюза имеет право:</w:t>
      </w:r>
    </w:p>
    <w:p w14:paraId="496B870E" w14:textId="77777777" w:rsidR="00945EAE" w:rsidRDefault="00945EAE" w:rsidP="00945EAE">
      <w:pPr>
        <w:pStyle w:val="1"/>
        <w:shd w:val="clear" w:color="auto" w:fill="auto"/>
        <w:spacing w:after="0" w:line="277" w:lineRule="exact"/>
        <w:ind w:left="20" w:right="40" w:firstLine="460"/>
        <w:jc w:val="both"/>
      </w:pPr>
      <w:r>
        <w:rPr>
          <w:rStyle w:val="0pt"/>
        </w:rPr>
        <w:t xml:space="preserve">обращаться в Профсоюз за защитой своих трудовых, профессиональных, социально-экономических и </w:t>
      </w:r>
      <w:r w:rsidR="00FE3B36">
        <w:rPr>
          <w:rStyle w:val="0pt"/>
        </w:rPr>
        <w:t>иных законных прав,</w:t>
      </w:r>
      <w:r>
        <w:rPr>
          <w:rStyle w:val="0pt"/>
        </w:rPr>
        <w:t xml:space="preserve"> и интересов в органах государственного управления, местных исполнительных и распорядительных органах, судах, иных организациях;</w:t>
      </w:r>
    </w:p>
    <w:p w14:paraId="3D290365" w14:textId="77777777" w:rsidR="00945EAE" w:rsidRDefault="00945EAE" w:rsidP="00945EAE">
      <w:pPr>
        <w:pStyle w:val="1"/>
        <w:shd w:val="clear" w:color="auto" w:fill="auto"/>
        <w:spacing w:after="0" w:line="277" w:lineRule="exact"/>
        <w:ind w:left="20" w:right="40" w:firstLine="460"/>
      </w:pPr>
      <w:r>
        <w:rPr>
          <w:rStyle w:val="0pt"/>
        </w:rPr>
        <w:t>избирать и быть избранным в профсоюзные органы; обращаться в профсоюзные органы по вопросам, относящимся к их компетенции, и получать ответы по существу своих обращений;</w:t>
      </w:r>
    </w:p>
    <w:p w14:paraId="69741554" w14:textId="77777777" w:rsidR="00945EAE" w:rsidRDefault="00945EAE" w:rsidP="001D5238">
      <w:pPr>
        <w:pStyle w:val="1"/>
        <w:shd w:val="clear" w:color="auto" w:fill="auto"/>
        <w:spacing w:after="0" w:line="277" w:lineRule="exact"/>
        <w:ind w:left="20" w:right="40" w:firstLine="460"/>
        <w:jc w:val="both"/>
      </w:pPr>
      <w:r>
        <w:rPr>
          <w:rStyle w:val="0pt"/>
        </w:rPr>
        <w:t>получать консультации и разъяснения по трудовым и социально-экономическим вопросам;</w:t>
      </w:r>
      <w:r w:rsidR="001D5238">
        <w:rPr>
          <w:rStyle w:val="0pt"/>
        </w:rPr>
        <w:t xml:space="preserve"> </w:t>
      </w:r>
      <w:r>
        <w:rPr>
          <w:rStyle w:val="0pt"/>
        </w:rPr>
        <w:t>обращаться в Профсоюз за оказанием материальной помощи; поощряться за активное участие в деятельности Профсоюза; пользоваться услугами профсоюзных оздоровительных, культурно-просветительных, спортивных и иных организаций, в том числе на льготных условиях в соответствии с решениями профсоюзных органов;</w:t>
      </w:r>
    </w:p>
    <w:p w14:paraId="256316FA" w14:textId="77777777" w:rsidR="00945EAE" w:rsidRDefault="00945EAE" w:rsidP="00945EAE">
      <w:pPr>
        <w:pStyle w:val="1"/>
        <w:shd w:val="clear" w:color="auto" w:fill="auto"/>
        <w:spacing w:after="0" w:line="277" w:lineRule="exact"/>
        <w:ind w:left="20" w:right="40" w:firstLine="460"/>
        <w:jc w:val="both"/>
      </w:pPr>
      <w:r>
        <w:rPr>
          <w:rStyle w:val="0pt"/>
        </w:rPr>
        <w:t>пользоваться иными правами, предоставленными отраслевыми тарифным и местными соглашениями, коллективными договорами, действующим законодательством.</w:t>
      </w:r>
    </w:p>
    <w:p w14:paraId="65753807" w14:textId="77777777" w:rsidR="00945EAE" w:rsidRDefault="00945EAE" w:rsidP="00FE3B36">
      <w:pPr>
        <w:pStyle w:val="1"/>
        <w:numPr>
          <w:ilvl w:val="0"/>
          <w:numId w:val="4"/>
        </w:numPr>
        <w:shd w:val="clear" w:color="auto" w:fill="auto"/>
        <w:tabs>
          <w:tab w:val="left" w:pos="844"/>
        </w:tabs>
        <w:spacing w:after="0" w:line="277" w:lineRule="exact"/>
        <w:ind w:left="20" w:firstLine="460"/>
        <w:jc w:val="both"/>
      </w:pPr>
      <w:r>
        <w:rPr>
          <w:rStyle w:val="0pt"/>
        </w:rPr>
        <w:t>Член Профсоюза обязан:</w:t>
      </w:r>
    </w:p>
    <w:p w14:paraId="5CF3621F" w14:textId="77777777" w:rsidR="00945EAE" w:rsidRDefault="00945EAE" w:rsidP="00945EAE">
      <w:pPr>
        <w:pStyle w:val="1"/>
        <w:shd w:val="clear" w:color="auto" w:fill="auto"/>
        <w:spacing w:after="0" w:line="277" w:lineRule="exact"/>
        <w:ind w:left="20" w:right="40" w:firstLine="460"/>
        <w:jc w:val="both"/>
      </w:pPr>
      <w:r>
        <w:rPr>
          <w:rStyle w:val="0pt"/>
        </w:rPr>
        <w:t xml:space="preserve">соблюдать настоящий Устав, выполнять принятые в соответствии с Уставом решения </w:t>
      </w:r>
      <w:r>
        <w:rPr>
          <w:rStyle w:val="0pt"/>
        </w:rPr>
        <w:lastRenderedPageBreak/>
        <w:t>профсоюзных органов;</w:t>
      </w:r>
    </w:p>
    <w:p w14:paraId="00082997" w14:textId="77777777" w:rsidR="00945EAE" w:rsidRDefault="00945EAE" w:rsidP="00945EAE">
      <w:pPr>
        <w:pStyle w:val="1"/>
        <w:shd w:val="clear" w:color="auto" w:fill="auto"/>
        <w:spacing w:after="0" w:line="284" w:lineRule="exact"/>
        <w:ind w:right="20" w:firstLine="460"/>
      </w:pPr>
      <w:r>
        <w:rPr>
          <w:rStyle w:val="0pt"/>
        </w:rPr>
        <w:t>уплачивать в установленном порядке членские взносы; принимать участие в работе профсоюзной организации, выполнять возложенные на него поручения;</w:t>
      </w:r>
    </w:p>
    <w:p w14:paraId="54302FAA" w14:textId="77777777" w:rsidR="00945EAE" w:rsidRDefault="00945EAE" w:rsidP="00945EAE">
      <w:pPr>
        <w:pStyle w:val="1"/>
        <w:shd w:val="clear" w:color="auto" w:fill="auto"/>
        <w:spacing w:after="0" w:line="284" w:lineRule="exact"/>
        <w:ind w:right="20" w:firstLine="460"/>
        <w:jc w:val="both"/>
      </w:pPr>
      <w:r>
        <w:rPr>
          <w:rStyle w:val="0pt"/>
        </w:rPr>
        <w:t>выражать, в случае необходимости, солидарность и поддерживать членов Профсоюза, чьи права нарушаются;</w:t>
      </w:r>
    </w:p>
    <w:p w14:paraId="57A1743C" w14:textId="77777777" w:rsidR="00945EAE" w:rsidRDefault="00945EAE" w:rsidP="00945EAE">
      <w:pPr>
        <w:pStyle w:val="1"/>
        <w:shd w:val="clear" w:color="auto" w:fill="auto"/>
        <w:spacing w:after="0" w:line="284" w:lineRule="exact"/>
        <w:ind w:right="20" w:firstLine="460"/>
        <w:jc w:val="both"/>
      </w:pPr>
      <w:r>
        <w:rPr>
          <w:rStyle w:val="0pt"/>
        </w:rPr>
        <w:t>участвовать лично в коллективных действиях, проводимых Профсоюзом;</w:t>
      </w:r>
    </w:p>
    <w:p w14:paraId="67F5035A" w14:textId="77777777" w:rsidR="00945EAE" w:rsidRDefault="00945EAE" w:rsidP="00945EAE">
      <w:pPr>
        <w:pStyle w:val="1"/>
        <w:shd w:val="clear" w:color="auto" w:fill="auto"/>
        <w:spacing w:after="0" w:line="284" w:lineRule="exact"/>
        <w:ind w:right="20" w:firstLine="460"/>
        <w:jc w:val="both"/>
      </w:pPr>
      <w:r>
        <w:rPr>
          <w:rStyle w:val="0pt"/>
        </w:rPr>
        <w:t>заботиться об авторитете Профсоюза, не допускать действий, наносящих ему вред.</w:t>
      </w:r>
    </w:p>
    <w:p w14:paraId="3D8E8091" w14:textId="77777777" w:rsidR="00FE3B36" w:rsidRPr="00FE3B36" w:rsidRDefault="00945EAE" w:rsidP="00FE3B36">
      <w:pPr>
        <w:pStyle w:val="1"/>
        <w:numPr>
          <w:ilvl w:val="0"/>
          <w:numId w:val="4"/>
        </w:numPr>
        <w:shd w:val="clear" w:color="auto" w:fill="auto"/>
        <w:tabs>
          <w:tab w:val="left" w:pos="810"/>
        </w:tabs>
        <w:spacing w:after="0" w:line="284" w:lineRule="exact"/>
        <w:ind w:right="20" w:firstLine="460"/>
        <w:rPr>
          <w:rStyle w:val="0pt"/>
          <w:color w:val="auto"/>
          <w:spacing w:val="-1"/>
          <w:shd w:val="clear" w:color="auto" w:fill="auto"/>
        </w:rPr>
      </w:pPr>
      <w:r>
        <w:rPr>
          <w:rStyle w:val="0pt"/>
        </w:rPr>
        <w:t xml:space="preserve">Членство в Профсоюзе прекращается в случаях: </w:t>
      </w:r>
    </w:p>
    <w:p w14:paraId="1EE71198" w14:textId="77777777" w:rsidR="00945EAE" w:rsidRDefault="00945EAE" w:rsidP="00FE3B36">
      <w:pPr>
        <w:pStyle w:val="1"/>
        <w:shd w:val="clear" w:color="auto" w:fill="auto"/>
        <w:tabs>
          <w:tab w:val="left" w:pos="810"/>
        </w:tabs>
        <w:spacing w:after="0" w:line="284" w:lineRule="exact"/>
        <w:ind w:left="460" w:right="20"/>
      </w:pPr>
      <w:r>
        <w:rPr>
          <w:rStyle w:val="0pt"/>
        </w:rPr>
        <w:t>выхода из Профсоюза по собственному желанию на основании заявления;</w:t>
      </w:r>
    </w:p>
    <w:p w14:paraId="219AC2AC" w14:textId="77777777" w:rsidR="00945EAE" w:rsidRDefault="00945EAE" w:rsidP="00945EAE">
      <w:pPr>
        <w:pStyle w:val="1"/>
        <w:shd w:val="clear" w:color="auto" w:fill="auto"/>
        <w:spacing w:after="0" w:line="284" w:lineRule="exact"/>
        <w:ind w:right="20" w:firstLine="460"/>
        <w:jc w:val="both"/>
      </w:pPr>
      <w:r>
        <w:rPr>
          <w:rStyle w:val="0pt"/>
        </w:rPr>
        <w:t>исключения из членов Профсоюза, в том числе в случае неуплаты без уважительной причины членских взносов более трех месяцев подряд;</w:t>
      </w:r>
    </w:p>
    <w:p w14:paraId="492AFAC7" w14:textId="77777777" w:rsidR="00945EAE" w:rsidRDefault="00945EAE" w:rsidP="00945EAE">
      <w:pPr>
        <w:pStyle w:val="1"/>
        <w:shd w:val="clear" w:color="auto" w:fill="auto"/>
        <w:spacing w:after="0" w:line="284" w:lineRule="exact"/>
        <w:ind w:firstLine="460"/>
      </w:pPr>
      <w:r>
        <w:rPr>
          <w:rStyle w:val="0pt"/>
        </w:rPr>
        <w:t>вступление в члены другого профессионального союза.</w:t>
      </w:r>
    </w:p>
    <w:p w14:paraId="10E38A46" w14:textId="77777777" w:rsidR="00945EAE" w:rsidRDefault="00945EAE" w:rsidP="00945EAE">
      <w:pPr>
        <w:pStyle w:val="1"/>
        <w:shd w:val="clear" w:color="auto" w:fill="auto"/>
        <w:spacing w:after="240" w:line="284" w:lineRule="exact"/>
        <w:ind w:right="20" w:firstLine="460"/>
        <w:jc w:val="both"/>
      </w:pPr>
      <w:r>
        <w:rPr>
          <w:rStyle w:val="0pt"/>
        </w:rPr>
        <w:t>В случае прекращения членства в Профсоюзе сумма уплаченных профсоюзных взносов не возвращается.</w:t>
      </w:r>
    </w:p>
    <w:p w14:paraId="043C5B14" w14:textId="77777777" w:rsidR="00945EAE" w:rsidRDefault="00945EAE" w:rsidP="00945EAE">
      <w:pPr>
        <w:pStyle w:val="1"/>
        <w:shd w:val="clear" w:color="auto" w:fill="auto"/>
        <w:spacing w:after="0" w:line="284" w:lineRule="exact"/>
      </w:pPr>
      <w:r>
        <w:rPr>
          <w:rStyle w:val="0pt"/>
        </w:rPr>
        <w:t>ГЛАВА 4</w:t>
      </w:r>
    </w:p>
    <w:p w14:paraId="1A7EB1DC" w14:textId="77777777" w:rsidR="00945EAE" w:rsidRDefault="00945EAE" w:rsidP="00945EAE">
      <w:pPr>
        <w:pStyle w:val="1"/>
        <w:shd w:val="clear" w:color="auto" w:fill="auto"/>
        <w:spacing w:after="0" w:line="284" w:lineRule="exact"/>
      </w:pPr>
      <w:r>
        <w:rPr>
          <w:rStyle w:val="0pt"/>
        </w:rPr>
        <w:t>ОРГАНИЗАЦИОННАЯ СТРУКТУРА ПРОФСОЮЗА.</w:t>
      </w:r>
    </w:p>
    <w:p w14:paraId="097A031E" w14:textId="77777777" w:rsidR="00945EAE" w:rsidRDefault="00945EAE" w:rsidP="00FE3B36">
      <w:pPr>
        <w:pStyle w:val="1"/>
        <w:shd w:val="clear" w:color="auto" w:fill="auto"/>
        <w:spacing w:line="284" w:lineRule="exact"/>
        <w:ind w:right="640"/>
      </w:pPr>
      <w:r>
        <w:rPr>
          <w:rStyle w:val="0pt"/>
        </w:rPr>
        <w:t>ПОРЯДОК ФОРМИРОВАНИЯ И СРОКИ ПОЛНОМОЧИЙ ПРОФСОЮЗНЫХ ОРГАНОВ</w:t>
      </w:r>
    </w:p>
    <w:p w14:paraId="28D6403C" w14:textId="77777777" w:rsidR="00945EAE" w:rsidRDefault="00945EAE" w:rsidP="00FE3B36">
      <w:pPr>
        <w:pStyle w:val="1"/>
        <w:numPr>
          <w:ilvl w:val="0"/>
          <w:numId w:val="4"/>
        </w:numPr>
        <w:shd w:val="clear" w:color="auto" w:fill="auto"/>
        <w:tabs>
          <w:tab w:val="left" w:pos="709"/>
          <w:tab w:val="left" w:pos="851"/>
          <w:tab w:val="left" w:pos="1134"/>
        </w:tabs>
        <w:spacing w:after="0" w:line="284" w:lineRule="exact"/>
        <w:ind w:right="20" w:firstLine="460"/>
        <w:jc w:val="both"/>
      </w:pPr>
      <w:r>
        <w:rPr>
          <w:rStyle w:val="0pt"/>
        </w:rPr>
        <w:t>Профс</w:t>
      </w:r>
      <w:r w:rsidR="00FE3B36">
        <w:rPr>
          <w:rStyle w:val="0pt"/>
        </w:rPr>
        <w:t>оюз строится по производственно-</w:t>
      </w:r>
      <w:r>
        <w:rPr>
          <w:rStyle w:val="0pt"/>
        </w:rPr>
        <w:t>территориальному признаку. Члены Профсоюза, работающие на одном предприятии, в организации, учреждении, независимо от формы собственности, студенты (учащиеся), работники отраслевых учебных заведений объединяются в профсоюзную организацию.</w:t>
      </w:r>
    </w:p>
    <w:p w14:paraId="3E6B0953" w14:textId="77777777" w:rsidR="00945EAE" w:rsidRDefault="00945EAE" w:rsidP="00FE3B36">
      <w:pPr>
        <w:pStyle w:val="1"/>
        <w:numPr>
          <w:ilvl w:val="0"/>
          <w:numId w:val="4"/>
        </w:numPr>
        <w:shd w:val="clear" w:color="auto" w:fill="auto"/>
        <w:tabs>
          <w:tab w:val="left" w:pos="709"/>
          <w:tab w:val="left" w:pos="851"/>
          <w:tab w:val="left" w:pos="1134"/>
        </w:tabs>
        <w:spacing w:after="0" w:line="284" w:lineRule="exact"/>
        <w:ind w:right="20" w:firstLine="460"/>
        <w:jc w:val="both"/>
      </w:pPr>
      <w:r>
        <w:rPr>
          <w:rStyle w:val="0pt"/>
        </w:rPr>
        <w:t>Структуру Профсоюза составляют первичные профсоюзные организации и первичные профсоюзные организации, наделенные в установленном порядке правами объединенных (единых).</w:t>
      </w:r>
    </w:p>
    <w:p w14:paraId="2B519297" w14:textId="77777777" w:rsidR="00945EAE" w:rsidRDefault="00945EAE" w:rsidP="00FE3B36">
      <w:pPr>
        <w:pStyle w:val="1"/>
        <w:shd w:val="clear" w:color="auto" w:fill="auto"/>
        <w:tabs>
          <w:tab w:val="left" w:pos="709"/>
          <w:tab w:val="left" w:pos="851"/>
          <w:tab w:val="left" w:pos="1134"/>
        </w:tabs>
        <w:spacing w:after="0" w:line="284" w:lineRule="exact"/>
        <w:ind w:right="20" w:firstLine="460"/>
        <w:jc w:val="both"/>
      </w:pPr>
      <w:r>
        <w:rPr>
          <w:rStyle w:val="0pt"/>
        </w:rPr>
        <w:t>Структура Профсоюза может изменяться при изменении хозяйственной структуры организации (учреждения), формы</w:t>
      </w:r>
      <w:r w:rsidR="00FE3B36">
        <w:rPr>
          <w:rStyle w:val="0pt"/>
        </w:rPr>
        <w:t xml:space="preserve"> </w:t>
      </w:r>
      <w:r>
        <w:rPr>
          <w:rStyle w:val="0pt"/>
        </w:rPr>
        <w:t>собственности организаций и их обособленных подразделений, по инициативе профсоюзных организаций. Окончательное решение об этом принимают Пленум либо Президиум Республиканского комитета Профсоюза.</w:t>
      </w:r>
    </w:p>
    <w:p w14:paraId="737171BC" w14:textId="77777777" w:rsidR="00FE3B36" w:rsidRDefault="00945EAE" w:rsidP="00FE3B36">
      <w:pPr>
        <w:pStyle w:val="1"/>
        <w:shd w:val="clear" w:color="auto" w:fill="auto"/>
        <w:tabs>
          <w:tab w:val="left" w:pos="709"/>
          <w:tab w:val="left" w:pos="851"/>
          <w:tab w:val="left" w:pos="1134"/>
        </w:tabs>
        <w:spacing w:after="0" w:line="274" w:lineRule="exact"/>
        <w:ind w:left="20" w:firstLine="460"/>
        <w:jc w:val="both"/>
      </w:pPr>
      <w:r>
        <w:rPr>
          <w:rStyle w:val="0pt"/>
        </w:rPr>
        <w:t>В рамках Профсоюза временно или на постоянной основе могут создаваться и действовать секции, инициативные группы и советы, рабочие группы и другие объединения для представления и защиты интересов лиц, входящих в Профсоюз.</w:t>
      </w:r>
    </w:p>
    <w:p w14:paraId="6225330E" w14:textId="77777777" w:rsidR="00FE3B36" w:rsidRDefault="00945EAE" w:rsidP="00FE3B36">
      <w:pPr>
        <w:pStyle w:val="1"/>
        <w:numPr>
          <w:ilvl w:val="0"/>
          <w:numId w:val="4"/>
        </w:numPr>
        <w:shd w:val="clear" w:color="auto" w:fill="auto"/>
        <w:tabs>
          <w:tab w:val="left" w:pos="709"/>
          <w:tab w:val="left" w:pos="827"/>
          <w:tab w:val="left" w:pos="1134"/>
          <w:tab w:val="left" w:pos="1276"/>
        </w:tabs>
        <w:spacing w:after="0" w:line="274" w:lineRule="exact"/>
        <w:ind w:left="20" w:firstLine="460"/>
        <w:jc w:val="both"/>
      </w:pPr>
      <w:r>
        <w:rPr>
          <w:rStyle w:val="0pt"/>
        </w:rPr>
        <w:t>Высшими руководящими органами Профсоюза являются: для первичных профсоюзных организаций - собрание или</w:t>
      </w:r>
      <w:r w:rsidR="00FE3B36">
        <w:rPr>
          <w:rStyle w:val="0pt"/>
        </w:rPr>
        <w:t xml:space="preserve"> </w:t>
      </w:r>
      <w:r>
        <w:rPr>
          <w:rStyle w:val="0pt"/>
        </w:rPr>
        <w:t>конференция;</w:t>
      </w:r>
      <w:r w:rsidR="00FE3B36">
        <w:t xml:space="preserve"> </w:t>
      </w:r>
      <w:r>
        <w:rPr>
          <w:rStyle w:val="0pt"/>
        </w:rPr>
        <w:t>для Профсоюза - Съезд.</w:t>
      </w:r>
    </w:p>
    <w:p w14:paraId="4824805E" w14:textId="77777777" w:rsidR="00945EAE" w:rsidRDefault="00945EAE" w:rsidP="00FE3B36">
      <w:pPr>
        <w:pStyle w:val="1"/>
        <w:numPr>
          <w:ilvl w:val="0"/>
          <w:numId w:val="4"/>
        </w:numPr>
        <w:shd w:val="clear" w:color="auto" w:fill="auto"/>
        <w:tabs>
          <w:tab w:val="left" w:pos="709"/>
          <w:tab w:val="left" w:pos="827"/>
          <w:tab w:val="left" w:pos="1134"/>
          <w:tab w:val="left" w:pos="1276"/>
        </w:tabs>
        <w:spacing w:after="0" w:line="274" w:lineRule="exact"/>
        <w:ind w:left="20" w:firstLine="460"/>
        <w:jc w:val="both"/>
      </w:pPr>
      <w:r>
        <w:rPr>
          <w:rStyle w:val="0pt"/>
        </w:rPr>
        <w:t>Сроки созыва руководящих органов Профсоюза: с</w:t>
      </w:r>
      <w:r w:rsidR="00FE3B36">
        <w:rPr>
          <w:rStyle w:val="0pt"/>
        </w:rPr>
        <w:t xml:space="preserve">обрания (конференции) первичных </w:t>
      </w:r>
      <w:r>
        <w:rPr>
          <w:rStyle w:val="0pt"/>
        </w:rPr>
        <w:t>профсоюзных</w:t>
      </w:r>
      <w:r w:rsidR="00FE3B36">
        <w:rPr>
          <w:rStyle w:val="0pt"/>
        </w:rPr>
        <w:t xml:space="preserve"> </w:t>
      </w:r>
      <w:r>
        <w:rPr>
          <w:rStyle w:val="0pt"/>
        </w:rPr>
        <w:t>организаций проводятся по мере необходимости, но не реже одного раза в год;</w:t>
      </w:r>
    </w:p>
    <w:p w14:paraId="3B5D7FA6" w14:textId="77777777" w:rsidR="00945EAE" w:rsidRDefault="00FE3B36" w:rsidP="00FE3B36">
      <w:pPr>
        <w:pStyle w:val="1"/>
        <w:shd w:val="clear" w:color="auto" w:fill="auto"/>
        <w:spacing w:after="0" w:line="274" w:lineRule="exact"/>
        <w:ind w:left="20" w:firstLine="460"/>
        <w:jc w:val="both"/>
      </w:pPr>
      <w:r>
        <w:rPr>
          <w:rStyle w:val="0pt"/>
        </w:rPr>
        <w:t>Съезд Профсоюза созыв</w:t>
      </w:r>
      <w:r w:rsidR="00945EAE">
        <w:rPr>
          <w:rStyle w:val="0pt"/>
        </w:rPr>
        <w:t>ается один раз в пять лет; собрания, конференции, могут</w:t>
      </w:r>
      <w:r>
        <w:rPr>
          <w:rStyle w:val="0pt"/>
        </w:rPr>
        <w:t xml:space="preserve"> бы</w:t>
      </w:r>
      <w:r w:rsidR="00945EAE">
        <w:rPr>
          <w:rStyle w:val="0pt"/>
        </w:rPr>
        <w:t>ть проведены по требованию не менее одной трети членов Профсоюза, или по требованию вышестоящего профсоюзного органа;</w:t>
      </w:r>
    </w:p>
    <w:p w14:paraId="0CF6D38E" w14:textId="77777777" w:rsidR="00945EAE" w:rsidRDefault="00945EAE" w:rsidP="00FE3B36">
      <w:pPr>
        <w:pStyle w:val="1"/>
        <w:shd w:val="clear" w:color="auto" w:fill="auto"/>
        <w:spacing w:after="0" w:line="274" w:lineRule="exact"/>
        <w:ind w:left="20" w:firstLine="460"/>
        <w:jc w:val="both"/>
      </w:pPr>
      <w:r>
        <w:rPr>
          <w:rStyle w:val="0pt"/>
        </w:rPr>
        <w:t>Съезд Профсоюза может быть проведен по требованию не менее одной трети членов Профсоюза либо по решению Пленума Республиканского комитета Профсоюза.</w:t>
      </w:r>
    </w:p>
    <w:p w14:paraId="741EB6AA" w14:textId="77777777" w:rsidR="00945EAE" w:rsidRDefault="00945EAE" w:rsidP="00FE3B36">
      <w:pPr>
        <w:pStyle w:val="1"/>
        <w:numPr>
          <w:ilvl w:val="0"/>
          <w:numId w:val="4"/>
        </w:numPr>
        <w:shd w:val="clear" w:color="auto" w:fill="auto"/>
        <w:tabs>
          <w:tab w:val="left" w:pos="870"/>
        </w:tabs>
        <w:spacing w:after="0" w:line="274" w:lineRule="exact"/>
        <w:ind w:left="20" w:firstLine="460"/>
        <w:jc w:val="both"/>
      </w:pPr>
      <w:r>
        <w:rPr>
          <w:rStyle w:val="0pt"/>
        </w:rPr>
        <w:t>Нормы представительства и порядок выборов делегатов на конференции первичных профсоюзных организаций устанавливает соответствующий профсоюзный комитет, на Съезд Профсоюза - Пленум Республиканского комитета Профсоюза.</w:t>
      </w:r>
    </w:p>
    <w:p w14:paraId="59528DEB" w14:textId="77777777" w:rsidR="00945EAE" w:rsidRDefault="00945EAE" w:rsidP="00945EAE">
      <w:pPr>
        <w:pStyle w:val="1"/>
        <w:shd w:val="clear" w:color="auto" w:fill="auto"/>
        <w:spacing w:after="0" w:line="274" w:lineRule="exact"/>
        <w:ind w:left="20" w:firstLine="460"/>
        <w:jc w:val="both"/>
      </w:pPr>
      <w:r>
        <w:rPr>
          <w:rStyle w:val="0pt"/>
        </w:rPr>
        <w:t>О созыве Съезда Профсоюза, повестке дня, месте проведения объявляется не позднее двух месяцев до начала Съезда.</w:t>
      </w:r>
    </w:p>
    <w:p w14:paraId="4F1B5B71" w14:textId="77777777" w:rsidR="00945EAE" w:rsidRDefault="00945EAE" w:rsidP="00945EAE">
      <w:pPr>
        <w:pStyle w:val="1"/>
        <w:shd w:val="clear" w:color="auto" w:fill="auto"/>
        <w:spacing w:after="0" w:line="274" w:lineRule="exact"/>
        <w:ind w:left="20" w:firstLine="460"/>
        <w:jc w:val="both"/>
      </w:pPr>
      <w:r>
        <w:rPr>
          <w:rStyle w:val="0pt"/>
        </w:rPr>
        <w:t>Дата проведения и повестка дня Пленума Республиканского комитета Профсоюза объявляется, как правило, не позднее, чем за месяц до начала работы.</w:t>
      </w:r>
    </w:p>
    <w:p w14:paraId="678FED8B" w14:textId="77777777" w:rsidR="00945EAE" w:rsidRDefault="00945EAE" w:rsidP="00945EAE">
      <w:pPr>
        <w:pStyle w:val="1"/>
        <w:shd w:val="clear" w:color="auto" w:fill="auto"/>
        <w:spacing w:after="0" w:line="274" w:lineRule="exact"/>
        <w:ind w:left="20" w:firstLine="460"/>
        <w:jc w:val="both"/>
      </w:pPr>
      <w:r>
        <w:rPr>
          <w:rStyle w:val="0pt"/>
        </w:rPr>
        <w:t>Дата проведения и повестка дня собрания (конференции) первичной профсоюзной организации объявляются не позднее, чем за один месяц до начала работы.</w:t>
      </w:r>
    </w:p>
    <w:p w14:paraId="1798D221" w14:textId="77777777" w:rsidR="00945EAE" w:rsidRDefault="00945EAE" w:rsidP="00BA6479">
      <w:pPr>
        <w:pStyle w:val="1"/>
        <w:shd w:val="clear" w:color="auto" w:fill="auto"/>
        <w:spacing w:after="0" w:line="274" w:lineRule="exact"/>
        <w:ind w:left="20" w:firstLine="460"/>
        <w:jc w:val="both"/>
      </w:pPr>
      <w:r>
        <w:rPr>
          <w:rStyle w:val="0pt"/>
        </w:rPr>
        <w:t>О предстоящем собрании первичной профсоюзной организации численностью до 15 членов профсоюза объявляется</w:t>
      </w:r>
      <w:r w:rsidR="00BA6479">
        <w:t xml:space="preserve"> </w:t>
      </w:r>
      <w:r>
        <w:rPr>
          <w:rStyle w:val="0pt"/>
        </w:rPr>
        <w:t>не менее чем за 3 дня, в цеховой профсоюзной организации - не менее чем за 5 дней, профсоюзной группе - не менее чем за 3 дня.</w:t>
      </w:r>
    </w:p>
    <w:p w14:paraId="5CC1ED4A" w14:textId="77777777" w:rsidR="00945EAE" w:rsidRDefault="00945EAE" w:rsidP="00BA6479">
      <w:pPr>
        <w:pStyle w:val="1"/>
        <w:numPr>
          <w:ilvl w:val="0"/>
          <w:numId w:val="4"/>
        </w:numPr>
        <w:shd w:val="clear" w:color="auto" w:fill="auto"/>
        <w:tabs>
          <w:tab w:val="left" w:pos="888"/>
        </w:tabs>
        <w:spacing w:after="0" w:line="277" w:lineRule="exact"/>
        <w:ind w:left="20" w:right="60" w:firstLine="460"/>
        <w:jc w:val="both"/>
      </w:pPr>
      <w:r>
        <w:rPr>
          <w:rStyle w:val="0pt"/>
        </w:rPr>
        <w:lastRenderedPageBreak/>
        <w:t>Руководители профсоюзных органов всех уровней, их заместители, председатели ревизионных комиссий признаются делегатами конференций своей профсоюзной организации по должности.</w:t>
      </w:r>
    </w:p>
    <w:p w14:paraId="16B91DA8" w14:textId="77777777" w:rsidR="00945EAE" w:rsidRDefault="00945EAE" w:rsidP="00BA6479">
      <w:pPr>
        <w:pStyle w:val="1"/>
        <w:numPr>
          <w:ilvl w:val="0"/>
          <w:numId w:val="4"/>
        </w:numPr>
        <w:shd w:val="clear" w:color="auto" w:fill="auto"/>
        <w:tabs>
          <w:tab w:val="left" w:pos="870"/>
        </w:tabs>
        <w:spacing w:after="0" w:line="277" w:lineRule="exact"/>
        <w:ind w:left="20" w:right="60" w:firstLine="460"/>
        <w:jc w:val="both"/>
      </w:pPr>
      <w:r>
        <w:rPr>
          <w:rStyle w:val="0pt"/>
        </w:rPr>
        <w:t>Численный состав и порядок формирования выборных органов определяет соответствующий профсоюзный комитет на основании решений руководящих органов Профсоюза.</w:t>
      </w:r>
    </w:p>
    <w:p w14:paraId="56B36D7A" w14:textId="77777777" w:rsidR="00945EAE" w:rsidRDefault="00945EAE" w:rsidP="00BA6479">
      <w:pPr>
        <w:pStyle w:val="1"/>
        <w:numPr>
          <w:ilvl w:val="0"/>
          <w:numId w:val="4"/>
        </w:numPr>
        <w:shd w:val="clear" w:color="auto" w:fill="auto"/>
        <w:tabs>
          <w:tab w:val="left" w:pos="851"/>
          <w:tab w:val="left" w:pos="1050"/>
        </w:tabs>
        <w:spacing w:after="0" w:line="277" w:lineRule="exact"/>
        <w:ind w:left="20" w:right="60" w:firstLine="460"/>
        <w:jc w:val="both"/>
      </w:pPr>
      <w:r>
        <w:rPr>
          <w:rStyle w:val="0pt"/>
        </w:rPr>
        <w:t>Собрания первичных профсоюзных организаций считаются правомочными, если на них присутствует более половины работающих членов профсоюзной организации.</w:t>
      </w:r>
    </w:p>
    <w:p w14:paraId="3C7BCB0B" w14:textId="77777777" w:rsidR="00945EAE" w:rsidRDefault="00945EAE" w:rsidP="00BA6479">
      <w:pPr>
        <w:pStyle w:val="1"/>
        <w:shd w:val="clear" w:color="auto" w:fill="auto"/>
        <w:tabs>
          <w:tab w:val="left" w:pos="851"/>
        </w:tabs>
        <w:spacing w:after="0" w:line="277" w:lineRule="exact"/>
        <w:ind w:left="20" w:right="60" w:firstLine="460"/>
        <w:jc w:val="both"/>
      </w:pPr>
      <w:r>
        <w:rPr>
          <w:rStyle w:val="0pt"/>
        </w:rPr>
        <w:t>Конференции первичных профсоюзных организаций. Пленум Республиканского комитета, Съезд Профсоюза считаются правомочными, если в их работе принимают участие не менее 2/3 членов Республиканского комитета, делегатов Съезда, соответственно.</w:t>
      </w:r>
    </w:p>
    <w:p w14:paraId="74294A25" w14:textId="77777777" w:rsidR="00945EAE" w:rsidRDefault="00945EAE" w:rsidP="00BA6479">
      <w:pPr>
        <w:pStyle w:val="1"/>
        <w:shd w:val="clear" w:color="auto" w:fill="auto"/>
        <w:tabs>
          <w:tab w:val="left" w:pos="851"/>
        </w:tabs>
        <w:spacing w:after="0" w:line="277" w:lineRule="exact"/>
        <w:ind w:left="20" w:right="60" w:firstLine="460"/>
        <w:jc w:val="both"/>
      </w:pPr>
      <w:r>
        <w:rPr>
          <w:rStyle w:val="0pt"/>
        </w:rPr>
        <w:t>Заседание Президиума Республиканского комитета считается правомочным, если на нем присутствует более половины его членов. Решение считается принятым, если за него проголосовало более половины членов Президиума, присутствующих на заседании.</w:t>
      </w:r>
    </w:p>
    <w:p w14:paraId="6F0E75E2" w14:textId="77777777" w:rsidR="00945EAE" w:rsidRDefault="00945EAE" w:rsidP="00BA6479">
      <w:pPr>
        <w:pStyle w:val="1"/>
        <w:numPr>
          <w:ilvl w:val="0"/>
          <w:numId w:val="4"/>
        </w:numPr>
        <w:shd w:val="clear" w:color="auto" w:fill="auto"/>
        <w:tabs>
          <w:tab w:val="left" w:pos="851"/>
          <w:tab w:val="left" w:pos="988"/>
        </w:tabs>
        <w:spacing w:after="0" w:line="277" w:lineRule="exact"/>
        <w:ind w:left="20" w:right="60" w:firstLine="460"/>
        <w:jc w:val="both"/>
      </w:pPr>
      <w:r>
        <w:rPr>
          <w:rStyle w:val="0pt"/>
        </w:rPr>
        <w:t>Постановления с</w:t>
      </w:r>
      <w:r w:rsidR="00BA6479">
        <w:rPr>
          <w:rStyle w:val="0pt"/>
        </w:rPr>
        <w:t>обраний, конференций, Пленумов,</w:t>
      </w:r>
      <w:r>
        <w:rPr>
          <w:rStyle w:val="0pt"/>
        </w:rPr>
        <w:t xml:space="preserve"> Съездов принимаются, если за них проголосовало более </w:t>
      </w:r>
      <w:r w:rsidR="00BA6479">
        <w:rPr>
          <w:rStyle w:val="0pt"/>
        </w:rPr>
        <w:t>половины,</w:t>
      </w:r>
      <w:r>
        <w:rPr>
          <w:rStyle w:val="0pt"/>
        </w:rPr>
        <w:t xml:space="preserve"> участвующих в их работе за исключением случаев, оговоренных в настоящем Уставе.</w:t>
      </w:r>
    </w:p>
    <w:p w14:paraId="18CD5677" w14:textId="77777777" w:rsidR="00945EAE" w:rsidRDefault="00945EAE" w:rsidP="00945EAE">
      <w:pPr>
        <w:pStyle w:val="1"/>
        <w:shd w:val="clear" w:color="auto" w:fill="auto"/>
        <w:spacing w:after="0" w:line="277" w:lineRule="exact"/>
        <w:ind w:left="20" w:right="60" w:firstLine="460"/>
        <w:jc w:val="both"/>
      </w:pPr>
      <w:r>
        <w:rPr>
          <w:rStyle w:val="0pt"/>
        </w:rPr>
        <w:t>Постановления руководящих органов Профсоюза обязательны для выполнения всеми организационными структурами Профсоюза.</w:t>
      </w:r>
    </w:p>
    <w:p w14:paraId="187AD459" w14:textId="77777777" w:rsidR="00945EAE" w:rsidRDefault="00945EAE" w:rsidP="00BA6479">
      <w:pPr>
        <w:pStyle w:val="1"/>
        <w:numPr>
          <w:ilvl w:val="0"/>
          <w:numId w:val="4"/>
        </w:numPr>
        <w:shd w:val="clear" w:color="auto" w:fill="auto"/>
        <w:tabs>
          <w:tab w:val="left" w:pos="816"/>
        </w:tabs>
        <w:spacing w:after="0" w:line="277" w:lineRule="exact"/>
        <w:ind w:left="20" w:right="60" w:firstLine="460"/>
        <w:jc w:val="both"/>
      </w:pPr>
      <w:r>
        <w:rPr>
          <w:rStyle w:val="0pt"/>
        </w:rPr>
        <w:t xml:space="preserve">В период между собраниями, конференциями. Пленумами и Съездами руководящими органами, осуществляющими практическую </w:t>
      </w:r>
      <w:r w:rsidR="00BA6479">
        <w:rPr>
          <w:rStyle w:val="0pt"/>
        </w:rPr>
        <w:t>деятельность</w:t>
      </w:r>
      <w:r>
        <w:rPr>
          <w:rStyle w:val="0pt"/>
        </w:rPr>
        <w:t xml:space="preserve"> Профсоюза являются:</w:t>
      </w:r>
    </w:p>
    <w:p w14:paraId="3B3107E4" w14:textId="77777777" w:rsidR="00945EAE" w:rsidRDefault="00945EAE" w:rsidP="00945EAE">
      <w:pPr>
        <w:pStyle w:val="1"/>
        <w:shd w:val="clear" w:color="auto" w:fill="auto"/>
        <w:spacing w:after="0" w:line="277" w:lineRule="exact"/>
        <w:ind w:left="20" w:right="60" w:firstLine="460"/>
        <w:jc w:val="both"/>
      </w:pPr>
      <w:r>
        <w:rPr>
          <w:rStyle w:val="0pt"/>
        </w:rPr>
        <w:t>в первичных профсоюзных организациях - профсоюзные комитеты и Президиумы;</w:t>
      </w:r>
    </w:p>
    <w:p w14:paraId="63087A16" w14:textId="77777777" w:rsidR="00945EAE" w:rsidRDefault="00945EAE" w:rsidP="00945EAE">
      <w:pPr>
        <w:pStyle w:val="1"/>
        <w:shd w:val="clear" w:color="auto" w:fill="auto"/>
        <w:spacing w:after="0" w:line="277" w:lineRule="exact"/>
        <w:ind w:left="20" w:firstLine="460"/>
        <w:jc w:val="both"/>
      </w:pPr>
      <w:r>
        <w:rPr>
          <w:rStyle w:val="0pt"/>
        </w:rPr>
        <w:t>в Республиканском комитете Профсоюза - Президиум.</w:t>
      </w:r>
    </w:p>
    <w:p w14:paraId="57408A0A" w14:textId="77777777" w:rsidR="00945EAE" w:rsidRDefault="00945EAE" w:rsidP="00BA6479">
      <w:pPr>
        <w:pStyle w:val="1"/>
        <w:numPr>
          <w:ilvl w:val="0"/>
          <w:numId w:val="4"/>
        </w:numPr>
        <w:shd w:val="clear" w:color="auto" w:fill="auto"/>
        <w:tabs>
          <w:tab w:val="left" w:pos="851"/>
          <w:tab w:val="left" w:pos="1125"/>
        </w:tabs>
        <w:spacing w:after="0" w:line="277" w:lineRule="exact"/>
        <w:ind w:left="20" w:right="60" w:firstLine="460"/>
        <w:jc w:val="both"/>
      </w:pPr>
      <w:r>
        <w:rPr>
          <w:rStyle w:val="0pt"/>
        </w:rPr>
        <w:t>Заседания профкома первичной профсоюзной организации, проводятся ежемесячно.</w:t>
      </w:r>
    </w:p>
    <w:p w14:paraId="61FC789F" w14:textId="77777777" w:rsidR="00945EAE" w:rsidRDefault="00945EAE" w:rsidP="00BA6479">
      <w:pPr>
        <w:pStyle w:val="1"/>
        <w:shd w:val="clear" w:color="auto" w:fill="auto"/>
        <w:tabs>
          <w:tab w:val="left" w:pos="851"/>
        </w:tabs>
        <w:spacing w:after="0" w:line="277" w:lineRule="exact"/>
        <w:ind w:left="20" w:right="20" w:firstLine="460"/>
        <w:jc w:val="both"/>
      </w:pPr>
      <w:r>
        <w:rPr>
          <w:rStyle w:val="0pt"/>
        </w:rPr>
        <w:t>В случае избрания в первичной профсоюзной организации президиума профсоюзного комитета, заседания профкома проводятся по мере необходимости, но не реже одного раза в шесть месяцев, а заседания президиума этой профсоюзной организации - по мере необходимости, но не реже одного раза в два месяца.</w:t>
      </w:r>
    </w:p>
    <w:p w14:paraId="2DAC678B" w14:textId="77777777" w:rsidR="00945EAE" w:rsidRDefault="00945EAE" w:rsidP="00BA6479">
      <w:pPr>
        <w:pStyle w:val="1"/>
        <w:shd w:val="clear" w:color="auto" w:fill="auto"/>
        <w:tabs>
          <w:tab w:val="left" w:pos="851"/>
        </w:tabs>
        <w:spacing w:after="0" w:line="277" w:lineRule="exact"/>
        <w:ind w:left="20" w:right="20" w:firstLine="460"/>
        <w:jc w:val="both"/>
      </w:pPr>
      <w:r>
        <w:rPr>
          <w:rStyle w:val="0pt"/>
        </w:rPr>
        <w:t>Заседания Президи</w:t>
      </w:r>
      <w:r w:rsidR="00BA6479">
        <w:rPr>
          <w:rStyle w:val="0pt"/>
        </w:rPr>
        <w:t>у</w:t>
      </w:r>
      <w:r>
        <w:rPr>
          <w:rStyle w:val="0pt"/>
        </w:rPr>
        <w:t>ма Республиканского комитета Профсоюза проводятся по мере необходимости, но не реже одного раза в два месяца. Пленумы Республиканского комитета Профсоюза проводятся по мере необходимости, но не реже одного раза в год.</w:t>
      </w:r>
    </w:p>
    <w:p w14:paraId="4A0D1C08" w14:textId="77777777" w:rsidR="00945EAE" w:rsidRDefault="00945EAE" w:rsidP="00BA6479">
      <w:pPr>
        <w:pStyle w:val="1"/>
        <w:numPr>
          <w:ilvl w:val="0"/>
          <w:numId w:val="4"/>
        </w:numPr>
        <w:shd w:val="clear" w:color="auto" w:fill="auto"/>
        <w:tabs>
          <w:tab w:val="left" w:pos="851"/>
          <w:tab w:val="left" w:pos="1136"/>
        </w:tabs>
        <w:spacing w:after="0" w:line="277" w:lineRule="exact"/>
        <w:ind w:left="20" w:right="20" w:firstLine="460"/>
        <w:jc w:val="both"/>
      </w:pPr>
      <w:r>
        <w:rPr>
          <w:rStyle w:val="0pt"/>
        </w:rPr>
        <w:t>Решения Президиумов, профкомов, собраний, конференций, Пленумов и Съездов оформляются протоколами и доводятся до соответствующих профсоюзных организаций, а при необходимости и до руководителей организаций.</w:t>
      </w:r>
    </w:p>
    <w:p w14:paraId="73F94541" w14:textId="77777777" w:rsidR="00945EAE" w:rsidRDefault="00945EAE" w:rsidP="00FE3B36">
      <w:pPr>
        <w:pStyle w:val="1"/>
        <w:numPr>
          <w:ilvl w:val="0"/>
          <w:numId w:val="4"/>
        </w:numPr>
        <w:shd w:val="clear" w:color="auto" w:fill="auto"/>
        <w:tabs>
          <w:tab w:val="left" w:pos="924"/>
        </w:tabs>
        <w:spacing w:after="0" w:line="277" w:lineRule="exact"/>
        <w:ind w:left="20" w:right="20" w:firstLine="460"/>
        <w:jc w:val="both"/>
      </w:pPr>
      <w:r>
        <w:rPr>
          <w:rStyle w:val="0pt"/>
        </w:rPr>
        <w:t>Все руководящие и контрольные органы Профсоюза выборные. Продление сроков полномочий выборных органов допускается в исключительных случаях по решению вышестоящего органа Профсоюза.</w:t>
      </w:r>
    </w:p>
    <w:p w14:paraId="3CE2D376" w14:textId="77777777" w:rsidR="00945EAE" w:rsidRDefault="00945EAE" w:rsidP="00FE3B36">
      <w:pPr>
        <w:pStyle w:val="1"/>
        <w:numPr>
          <w:ilvl w:val="0"/>
          <w:numId w:val="4"/>
        </w:numPr>
        <w:shd w:val="clear" w:color="auto" w:fill="auto"/>
        <w:tabs>
          <w:tab w:val="left" w:pos="952"/>
        </w:tabs>
        <w:spacing w:after="0" w:line="277" w:lineRule="exact"/>
        <w:ind w:left="20" w:right="20" w:firstLine="460"/>
        <w:jc w:val="both"/>
      </w:pPr>
      <w:r>
        <w:rPr>
          <w:rStyle w:val="0pt"/>
        </w:rPr>
        <w:t>При проведении отчетов</w:t>
      </w:r>
      <w:r w:rsidR="00BA6479">
        <w:rPr>
          <w:rStyle w:val="0pt"/>
        </w:rPr>
        <w:t xml:space="preserve"> и выборов первоначально отчитыв</w:t>
      </w:r>
      <w:r>
        <w:rPr>
          <w:rStyle w:val="0pt"/>
        </w:rPr>
        <w:t>аются нижестоящие, а затем вышестоящие органы Профсоюза. Выборы делегатов конференций. Съездов, а также членов руководящих органов Профсоюза проводятся тайным или открытым голосованием. Решение о форме голосования принимается собранием, конференцией, Съездом.</w:t>
      </w:r>
    </w:p>
    <w:p w14:paraId="64D731A7" w14:textId="77777777" w:rsidR="00945EAE" w:rsidRDefault="00945EAE" w:rsidP="00945EAE">
      <w:pPr>
        <w:pStyle w:val="1"/>
        <w:shd w:val="clear" w:color="auto" w:fill="auto"/>
        <w:spacing w:after="0" w:line="277" w:lineRule="exact"/>
        <w:ind w:left="20" w:right="20" w:firstLine="460"/>
        <w:jc w:val="both"/>
      </w:pPr>
      <w:r>
        <w:rPr>
          <w:rStyle w:val="0pt"/>
        </w:rPr>
        <w:t>Избранными считаются делегаты, получившие большинство голосов участников собрания, делегатов конференции. Съезда, принявших участие в голосовании, при наличии кворума.</w:t>
      </w:r>
    </w:p>
    <w:p w14:paraId="2E98C111" w14:textId="77777777" w:rsidR="00945EAE" w:rsidRDefault="00945EAE" w:rsidP="00FE3B36">
      <w:pPr>
        <w:pStyle w:val="1"/>
        <w:numPr>
          <w:ilvl w:val="0"/>
          <w:numId w:val="4"/>
        </w:numPr>
        <w:shd w:val="clear" w:color="auto" w:fill="auto"/>
        <w:tabs>
          <w:tab w:val="left" w:pos="852"/>
        </w:tabs>
        <w:spacing w:after="286" w:line="277" w:lineRule="exact"/>
        <w:ind w:left="20" w:right="20" w:firstLine="460"/>
        <w:jc w:val="both"/>
      </w:pPr>
      <w:r>
        <w:rPr>
          <w:rStyle w:val="0pt"/>
        </w:rPr>
        <w:t>Руководители профсоюзных органов могут избираться непосредственно на конференции, Съезде или на Пленуме соответствующего выборного органа.</w:t>
      </w:r>
    </w:p>
    <w:p w14:paraId="35336425" w14:textId="77777777" w:rsidR="00945EAE" w:rsidRDefault="00945EAE" w:rsidP="00945EAE">
      <w:pPr>
        <w:pStyle w:val="1"/>
        <w:shd w:val="clear" w:color="auto" w:fill="auto"/>
        <w:spacing w:after="13" w:line="220" w:lineRule="exact"/>
        <w:ind w:left="20"/>
      </w:pPr>
      <w:r>
        <w:rPr>
          <w:rStyle w:val="0pt"/>
        </w:rPr>
        <w:t>ГЛАВА 5</w:t>
      </w:r>
    </w:p>
    <w:p w14:paraId="0F95B769" w14:textId="77777777" w:rsidR="00945EAE" w:rsidRDefault="00945EAE" w:rsidP="00BA6479">
      <w:pPr>
        <w:pStyle w:val="1"/>
        <w:shd w:val="clear" w:color="auto" w:fill="auto"/>
        <w:spacing w:line="220" w:lineRule="exact"/>
        <w:ind w:left="20"/>
      </w:pPr>
      <w:r>
        <w:rPr>
          <w:rStyle w:val="0pt"/>
        </w:rPr>
        <w:t>ПЕРВИЧНАЯ ПРОФСОЮЗНАЯ ОРГАНИЗАЦИЯ</w:t>
      </w:r>
    </w:p>
    <w:p w14:paraId="7DA9F40F" w14:textId="77777777" w:rsidR="00945EAE" w:rsidRDefault="00945EAE" w:rsidP="00BA6479">
      <w:pPr>
        <w:pStyle w:val="1"/>
        <w:numPr>
          <w:ilvl w:val="0"/>
          <w:numId w:val="4"/>
        </w:numPr>
        <w:shd w:val="clear" w:color="auto" w:fill="auto"/>
        <w:tabs>
          <w:tab w:val="left" w:pos="851"/>
          <w:tab w:val="left" w:pos="1039"/>
        </w:tabs>
        <w:spacing w:after="0" w:line="281" w:lineRule="exact"/>
        <w:ind w:left="20" w:right="20" w:firstLine="460"/>
        <w:jc w:val="both"/>
      </w:pPr>
      <w:r>
        <w:rPr>
          <w:rStyle w:val="0pt"/>
        </w:rPr>
        <w:t>Первичная профсоюзная организация Профсоюза создается при наличии не менее трех членов профсоюза или</w:t>
      </w:r>
      <w:r w:rsidR="00BA6479">
        <w:t xml:space="preserve"> </w:t>
      </w:r>
      <w:r>
        <w:rPr>
          <w:rStyle w:val="0pt"/>
        </w:rPr>
        <w:t xml:space="preserve">работников, подавших заявления о вступлении в Профсоюз, решением Президиума Республиканского комитета Профсоюза. При этом назначается организационное собрание этой профсоюзной организации, решается вопрос о наделении ее правами юридического лица, принимаются меры по постановке на учет в местных исполнительных и распорядительных </w:t>
      </w:r>
      <w:r>
        <w:rPr>
          <w:rStyle w:val="0pt"/>
        </w:rPr>
        <w:lastRenderedPageBreak/>
        <w:t>органах, изготовлении печати, штампов, открытии счетов в учреждениях банка.</w:t>
      </w:r>
    </w:p>
    <w:p w14:paraId="7C04D723" w14:textId="77777777" w:rsidR="00945EAE" w:rsidRDefault="00945EAE" w:rsidP="00BA6479">
      <w:pPr>
        <w:pStyle w:val="1"/>
        <w:numPr>
          <w:ilvl w:val="0"/>
          <w:numId w:val="4"/>
        </w:numPr>
        <w:shd w:val="clear" w:color="auto" w:fill="auto"/>
        <w:tabs>
          <w:tab w:val="left" w:pos="940"/>
        </w:tabs>
        <w:spacing w:after="0" w:line="284" w:lineRule="exact"/>
        <w:ind w:left="40" w:right="20" w:firstLine="460"/>
        <w:jc w:val="both"/>
      </w:pPr>
      <w:r>
        <w:rPr>
          <w:rStyle w:val="0pt"/>
        </w:rPr>
        <w:t>Первичная профсоюзная организация самостоятельно определяет свою структуру и может создавать цеховые профсоюзные организации, профсоюзные группы.</w:t>
      </w:r>
    </w:p>
    <w:p w14:paraId="60BE44F0" w14:textId="77777777" w:rsidR="00945EAE" w:rsidRDefault="00945EAE" w:rsidP="00BA6479">
      <w:pPr>
        <w:pStyle w:val="1"/>
        <w:numPr>
          <w:ilvl w:val="0"/>
          <w:numId w:val="4"/>
        </w:numPr>
        <w:shd w:val="clear" w:color="auto" w:fill="auto"/>
        <w:tabs>
          <w:tab w:val="left" w:pos="861"/>
        </w:tabs>
        <w:spacing w:after="0" w:line="284" w:lineRule="exact"/>
        <w:ind w:left="40" w:right="20" w:firstLine="460"/>
        <w:jc w:val="both"/>
      </w:pPr>
      <w:r>
        <w:rPr>
          <w:rStyle w:val="0pt"/>
        </w:rPr>
        <w:t>Для ведения текущей работы на профсоюзном собрании (конференции), избираются:</w:t>
      </w:r>
    </w:p>
    <w:p w14:paraId="7E678253" w14:textId="77777777" w:rsidR="00945EAE" w:rsidRDefault="00945EAE" w:rsidP="00945EAE">
      <w:pPr>
        <w:pStyle w:val="1"/>
        <w:shd w:val="clear" w:color="auto" w:fill="auto"/>
        <w:spacing w:after="0" w:line="284" w:lineRule="exact"/>
        <w:ind w:left="40" w:right="20" w:firstLine="460"/>
        <w:jc w:val="both"/>
      </w:pPr>
      <w:r>
        <w:rPr>
          <w:rStyle w:val="0pt"/>
        </w:rPr>
        <w:t>в первичной профсоюзной организации, насчитывающей менее 15 человек - профсоюзный организатор (профорганизатор) и в профсоюзной группе — профсоюзный групповой организатор (профгрупорг) два раза в пять лет (после отчетов и выборов - на три года, в последующем - на два года);</w:t>
      </w:r>
    </w:p>
    <w:p w14:paraId="63FFB3DE" w14:textId="77777777" w:rsidR="00945EAE" w:rsidRDefault="00945EAE" w:rsidP="00945EAE">
      <w:pPr>
        <w:pStyle w:val="1"/>
        <w:shd w:val="clear" w:color="auto" w:fill="auto"/>
        <w:spacing w:after="0" w:line="284" w:lineRule="exact"/>
        <w:ind w:left="40" w:right="20" w:firstLine="460"/>
        <w:jc w:val="both"/>
      </w:pPr>
      <w:r>
        <w:rPr>
          <w:rStyle w:val="0pt"/>
        </w:rPr>
        <w:t>в цеховой профсоюзной организации - цеховой комитет (цехком) два раза в пять лет (после отчетов и выборов - на три года, в последующем - на два года);</w:t>
      </w:r>
    </w:p>
    <w:p w14:paraId="63A44674" w14:textId="77777777" w:rsidR="00945EAE" w:rsidRDefault="00945EAE" w:rsidP="00945EAE">
      <w:pPr>
        <w:pStyle w:val="1"/>
        <w:shd w:val="clear" w:color="auto" w:fill="auto"/>
        <w:spacing w:after="0" w:line="284" w:lineRule="exact"/>
        <w:ind w:left="40" w:right="20" w:firstLine="460"/>
        <w:jc w:val="both"/>
      </w:pPr>
      <w:r>
        <w:rPr>
          <w:rStyle w:val="0pt"/>
        </w:rPr>
        <w:t>в первичной профсоюзной организации - профсоюзный комитет (профком) со сроком полномочий 5 лет.</w:t>
      </w:r>
    </w:p>
    <w:p w14:paraId="302FC52E" w14:textId="77777777" w:rsidR="00945EAE" w:rsidRDefault="00945EAE" w:rsidP="00945EAE">
      <w:pPr>
        <w:pStyle w:val="1"/>
        <w:shd w:val="clear" w:color="auto" w:fill="auto"/>
        <w:spacing w:after="0" w:line="284" w:lineRule="exact"/>
        <w:ind w:left="40" w:right="20" w:firstLine="460"/>
        <w:jc w:val="both"/>
      </w:pPr>
      <w:r>
        <w:rPr>
          <w:rStyle w:val="0pt"/>
        </w:rPr>
        <w:t>Права и полномочия профгрупоргов и цехкомов определяют соответствующие профкомы, которые могут передавать им часть своих прав.</w:t>
      </w:r>
    </w:p>
    <w:p w14:paraId="33AC44E9" w14:textId="77777777" w:rsidR="00945EAE" w:rsidRDefault="00945EAE" w:rsidP="00BA6479">
      <w:pPr>
        <w:pStyle w:val="1"/>
        <w:numPr>
          <w:ilvl w:val="0"/>
          <w:numId w:val="4"/>
        </w:numPr>
        <w:shd w:val="clear" w:color="auto" w:fill="auto"/>
        <w:tabs>
          <w:tab w:val="left" w:pos="1084"/>
        </w:tabs>
        <w:spacing w:after="0" w:line="284" w:lineRule="exact"/>
        <w:ind w:left="40" w:right="20" w:firstLine="460"/>
        <w:jc w:val="both"/>
      </w:pPr>
      <w:r>
        <w:rPr>
          <w:rStyle w:val="0pt"/>
        </w:rPr>
        <w:t>В учреждениях образования профсоюзные органы избираются:</w:t>
      </w:r>
    </w:p>
    <w:p w14:paraId="72DC7842" w14:textId="77777777" w:rsidR="00945EAE" w:rsidRDefault="00945EAE" w:rsidP="00945EAE">
      <w:pPr>
        <w:pStyle w:val="1"/>
        <w:shd w:val="clear" w:color="auto" w:fill="auto"/>
        <w:spacing w:after="0" w:line="284" w:lineRule="exact"/>
        <w:ind w:left="40" w:right="20" w:firstLine="460"/>
        <w:jc w:val="both"/>
      </w:pPr>
      <w:r>
        <w:rPr>
          <w:rStyle w:val="0pt"/>
        </w:rPr>
        <w:t>в первичной профсоюзной организации преподавателей - профсоюзный комитет со сроком полномочий 5 лет;</w:t>
      </w:r>
    </w:p>
    <w:p w14:paraId="0EFE5F1C" w14:textId="77777777" w:rsidR="00945EAE" w:rsidRDefault="00945EAE" w:rsidP="00945EAE">
      <w:pPr>
        <w:pStyle w:val="1"/>
        <w:shd w:val="clear" w:color="auto" w:fill="auto"/>
        <w:spacing w:after="0" w:line="284" w:lineRule="exact"/>
        <w:ind w:left="40" w:right="20" w:firstLine="460"/>
        <w:jc w:val="both"/>
      </w:pPr>
      <w:r>
        <w:rPr>
          <w:rStyle w:val="0pt"/>
        </w:rPr>
        <w:t>в первичной профсоюзной организации студентов (учащихся) - профсоюзный комитет со сроком полномочий 2 года;</w:t>
      </w:r>
    </w:p>
    <w:p w14:paraId="4F9374A3" w14:textId="77777777" w:rsidR="00945EAE" w:rsidRDefault="00945EAE" w:rsidP="00945EAE">
      <w:pPr>
        <w:pStyle w:val="1"/>
        <w:shd w:val="clear" w:color="auto" w:fill="auto"/>
        <w:spacing w:after="0" w:line="284" w:lineRule="exact"/>
        <w:ind w:left="40" w:right="20" w:firstLine="460"/>
        <w:jc w:val="both"/>
        <w:rPr>
          <w:rStyle w:val="0pt"/>
        </w:rPr>
      </w:pPr>
      <w:r>
        <w:rPr>
          <w:rStyle w:val="0pt"/>
        </w:rPr>
        <w:t>в цеховой профсоюзной организации - цеховой комитет и в профсоюзной группе - профгрупорг со сроком полномочий один год.</w:t>
      </w:r>
      <w:r w:rsidR="00B74BF0">
        <w:rPr>
          <w:rStyle w:val="0pt"/>
        </w:rPr>
        <w:t xml:space="preserve"> </w:t>
      </w:r>
    </w:p>
    <w:p w14:paraId="66EE6548" w14:textId="77777777" w:rsidR="00B74BF0" w:rsidRDefault="00B74BF0" w:rsidP="00B74BF0">
      <w:pPr>
        <w:pStyle w:val="1"/>
        <w:numPr>
          <w:ilvl w:val="0"/>
          <w:numId w:val="4"/>
        </w:numPr>
        <w:shd w:val="clear" w:color="auto" w:fill="auto"/>
        <w:tabs>
          <w:tab w:val="left" w:pos="998"/>
        </w:tabs>
        <w:spacing w:after="0" w:line="284" w:lineRule="exact"/>
        <w:ind w:left="40" w:right="40" w:firstLine="440"/>
        <w:jc w:val="both"/>
      </w:pPr>
      <w:r>
        <w:rPr>
          <w:rStyle w:val="0pt"/>
        </w:rPr>
        <w:t>Профорганизатор, профгрупорг, цеховой комитет и профсоюзный комитет ежегодно отчитываются о проделанной работе на профсоюзном собрании (конференции). Таким образом, членам профсоюза доводится информация о решениях руководящих органов Профсоюза, о деятельности организационных структур профсоюза и ревизионных комиссий.</w:t>
      </w:r>
    </w:p>
    <w:p w14:paraId="62B073B7" w14:textId="77777777" w:rsidR="00B74BF0" w:rsidRDefault="00B74BF0" w:rsidP="00B74BF0">
      <w:pPr>
        <w:pStyle w:val="1"/>
        <w:numPr>
          <w:ilvl w:val="0"/>
          <w:numId w:val="4"/>
        </w:numPr>
        <w:shd w:val="clear" w:color="auto" w:fill="auto"/>
        <w:tabs>
          <w:tab w:val="left" w:pos="954"/>
        </w:tabs>
        <w:spacing w:after="0" w:line="284" w:lineRule="exact"/>
        <w:ind w:left="40" w:right="40" w:firstLine="440"/>
        <w:jc w:val="both"/>
      </w:pPr>
      <w:r>
        <w:rPr>
          <w:rStyle w:val="0pt"/>
        </w:rPr>
        <w:t>Первичная профсоюзная организация, наделенная по решению руководящего органа Профсоюза (Съезда, Пленума, Президиума Республиканского комитета Профсоюза) либо руководящего органа Федерации профсоюзов Беларуси правами объединенной (единой) осуществляет свою деятельность на основании действующего законодательства, настоящего Устава, Положения о первичной профсоюзной организации, наделенной правами объединенной (единой), а также в соответствии с нормативными документами Федерации профсоюзов Беларуси.</w:t>
      </w:r>
    </w:p>
    <w:p w14:paraId="26541749" w14:textId="77777777" w:rsidR="00B74BF0" w:rsidRDefault="00B74BF0" w:rsidP="00B74BF0">
      <w:pPr>
        <w:pStyle w:val="1"/>
        <w:numPr>
          <w:ilvl w:val="0"/>
          <w:numId w:val="4"/>
        </w:numPr>
        <w:shd w:val="clear" w:color="auto" w:fill="auto"/>
        <w:tabs>
          <w:tab w:val="left" w:pos="868"/>
        </w:tabs>
        <w:spacing w:after="0" w:line="284" w:lineRule="exact"/>
        <w:ind w:left="40" w:right="40" w:firstLine="440"/>
        <w:jc w:val="both"/>
      </w:pPr>
      <w:r>
        <w:rPr>
          <w:rStyle w:val="0pt"/>
        </w:rPr>
        <w:t>Первичная профсоюзная организация на своем собрании (конференции):</w:t>
      </w:r>
    </w:p>
    <w:p w14:paraId="030E2344" w14:textId="77777777" w:rsidR="00B74BF0" w:rsidRDefault="00B74BF0" w:rsidP="00B74BF0">
      <w:pPr>
        <w:pStyle w:val="1"/>
        <w:shd w:val="clear" w:color="auto" w:fill="auto"/>
        <w:spacing w:after="0" w:line="284" w:lineRule="exact"/>
        <w:ind w:left="40" w:right="40" w:firstLine="440"/>
        <w:jc w:val="both"/>
      </w:pPr>
      <w:r>
        <w:rPr>
          <w:rStyle w:val="0pt"/>
        </w:rPr>
        <w:t>руководствуясь настоящим Уставом, решениями Съезда и постановлениями вышестоящих профсоюзных органов определяет приоритетные направления своей деятельности;</w:t>
      </w:r>
    </w:p>
    <w:p w14:paraId="506B8FB7" w14:textId="77777777" w:rsidR="00B74BF0" w:rsidRDefault="00B74BF0" w:rsidP="00B74BF0">
      <w:pPr>
        <w:pStyle w:val="1"/>
        <w:shd w:val="clear" w:color="auto" w:fill="auto"/>
        <w:spacing w:after="0" w:line="284" w:lineRule="exact"/>
        <w:ind w:left="40" w:firstLine="440"/>
        <w:jc w:val="both"/>
      </w:pPr>
      <w:r>
        <w:rPr>
          <w:rStyle w:val="0pt"/>
        </w:rPr>
        <w:t>избирает профсоюзный комитет;</w:t>
      </w:r>
    </w:p>
    <w:p w14:paraId="4975392C" w14:textId="77777777" w:rsidR="00B74BF0" w:rsidRDefault="00B74BF0" w:rsidP="00B74BF0">
      <w:pPr>
        <w:pStyle w:val="1"/>
        <w:shd w:val="clear" w:color="auto" w:fill="auto"/>
        <w:spacing w:after="0" w:line="284" w:lineRule="exact"/>
        <w:ind w:left="40" w:firstLine="440"/>
        <w:jc w:val="both"/>
      </w:pPr>
      <w:r>
        <w:rPr>
          <w:rStyle w:val="0pt"/>
        </w:rPr>
        <w:t>может избирать председателя профсоюзного комитета;</w:t>
      </w:r>
    </w:p>
    <w:p w14:paraId="311F27B9" w14:textId="77777777" w:rsidR="00B74BF0" w:rsidRDefault="00B74BF0" w:rsidP="00B74BF0">
      <w:pPr>
        <w:pStyle w:val="1"/>
        <w:shd w:val="clear" w:color="auto" w:fill="auto"/>
        <w:spacing w:after="0" w:line="284" w:lineRule="exact"/>
        <w:ind w:left="40" w:right="40" w:firstLine="440"/>
        <w:jc w:val="both"/>
      </w:pPr>
      <w:r>
        <w:rPr>
          <w:rStyle w:val="0pt"/>
        </w:rPr>
        <w:t>избирает ревизионную комиссию первичной профсоюзной организации;</w:t>
      </w:r>
    </w:p>
    <w:p w14:paraId="1343BCC6" w14:textId="77777777" w:rsidR="00B74BF0" w:rsidRDefault="00B74BF0" w:rsidP="00B74BF0">
      <w:pPr>
        <w:pStyle w:val="1"/>
        <w:shd w:val="clear" w:color="auto" w:fill="auto"/>
        <w:spacing w:after="0" w:line="284" w:lineRule="exact"/>
        <w:ind w:left="40" w:right="40" w:firstLine="440"/>
        <w:jc w:val="both"/>
      </w:pPr>
      <w:r>
        <w:rPr>
          <w:rStyle w:val="0pt"/>
        </w:rPr>
        <w:t>согласно норме представительства выдвигает и избирает делегатов на конференции вышестоящих организаций Профсоюза, а также своих представителей в вышестоящие профсоюзные органы;</w:t>
      </w:r>
    </w:p>
    <w:p w14:paraId="28ADC63B" w14:textId="77777777" w:rsidR="00B74BF0" w:rsidRDefault="00B74BF0" w:rsidP="00B74BF0">
      <w:pPr>
        <w:pStyle w:val="1"/>
        <w:shd w:val="clear" w:color="auto" w:fill="auto"/>
        <w:spacing w:after="0" w:line="284" w:lineRule="exact"/>
        <w:ind w:left="40" w:right="40" w:firstLine="440"/>
        <w:jc w:val="both"/>
      </w:pPr>
      <w:r>
        <w:rPr>
          <w:rStyle w:val="0pt"/>
        </w:rPr>
        <w:t>заслушивает отчеты выборных органов профсоюзной организации по всем направлениям их деятельности и о выполнении принимаемых решений, дает оценку их работе.</w:t>
      </w:r>
    </w:p>
    <w:p w14:paraId="2D9A9828" w14:textId="77777777" w:rsidR="00B74BF0" w:rsidRDefault="00B74BF0" w:rsidP="00B74BF0">
      <w:pPr>
        <w:pStyle w:val="1"/>
        <w:numPr>
          <w:ilvl w:val="0"/>
          <w:numId w:val="4"/>
        </w:numPr>
        <w:shd w:val="clear" w:color="auto" w:fill="auto"/>
        <w:tabs>
          <w:tab w:val="left" w:pos="1084"/>
        </w:tabs>
        <w:spacing w:after="0" w:line="284" w:lineRule="exact"/>
        <w:ind w:left="40" w:right="40" w:firstLine="440"/>
        <w:jc w:val="both"/>
      </w:pPr>
      <w:r>
        <w:rPr>
          <w:rStyle w:val="0pt"/>
        </w:rPr>
        <w:t>Профсоюзный комитет первичной профсоюзной организации в период между собраниями (конференциями):</w:t>
      </w:r>
    </w:p>
    <w:p w14:paraId="1ECBFE64" w14:textId="77777777" w:rsidR="00B74BF0" w:rsidRDefault="00B74BF0" w:rsidP="0011631D">
      <w:pPr>
        <w:pStyle w:val="1"/>
        <w:shd w:val="clear" w:color="auto" w:fill="auto"/>
        <w:spacing w:after="0" w:line="284" w:lineRule="exact"/>
        <w:ind w:left="20" w:right="20" w:firstLine="460"/>
        <w:jc w:val="both"/>
        <w:rPr>
          <w:rStyle w:val="a5"/>
        </w:rPr>
      </w:pPr>
      <w:r>
        <w:rPr>
          <w:rStyle w:val="0pt"/>
        </w:rPr>
        <w:t>организовывает</w:t>
      </w:r>
      <w:r w:rsidR="00945EAE">
        <w:rPr>
          <w:rStyle w:val="0pt"/>
        </w:rPr>
        <w:t xml:space="preserve"> работу и руководит деятельностью первичной профсоюзной организации в соответствии с целями, задачами и методами Профсоюза;</w:t>
      </w:r>
      <w:r w:rsidR="0011631D" w:rsidRPr="0011631D">
        <w:rPr>
          <w:rStyle w:val="a5"/>
        </w:rPr>
        <w:t xml:space="preserve"> </w:t>
      </w:r>
    </w:p>
    <w:p w14:paraId="12EAFD3A" w14:textId="77777777" w:rsidR="0011631D" w:rsidRDefault="0011631D" w:rsidP="0011631D">
      <w:pPr>
        <w:pStyle w:val="1"/>
        <w:shd w:val="clear" w:color="auto" w:fill="auto"/>
        <w:spacing w:after="0" w:line="284" w:lineRule="exact"/>
        <w:ind w:left="20" w:right="20" w:firstLine="460"/>
        <w:jc w:val="both"/>
      </w:pPr>
      <w:r>
        <w:rPr>
          <w:rStyle w:val="0pt"/>
        </w:rPr>
        <w:t>проводит работу по привлечению в члены Профсоюза, организует учет профсоюзного членства;</w:t>
      </w:r>
    </w:p>
    <w:p w14:paraId="5C0144B4" w14:textId="77777777" w:rsidR="0011631D" w:rsidRDefault="0011631D" w:rsidP="0011631D">
      <w:pPr>
        <w:pStyle w:val="1"/>
        <w:shd w:val="clear" w:color="auto" w:fill="auto"/>
        <w:spacing w:after="0" w:line="284" w:lineRule="exact"/>
        <w:ind w:left="20" w:right="20" w:firstLine="460"/>
        <w:jc w:val="both"/>
      </w:pPr>
      <w:r>
        <w:rPr>
          <w:rStyle w:val="0pt"/>
        </w:rPr>
        <w:t>проводит переговоры по заключению коллективных договоров, заключает с нанимателем от имени работников организации коллективный договор;</w:t>
      </w:r>
    </w:p>
    <w:p w14:paraId="37B594CB" w14:textId="77777777" w:rsidR="0011631D" w:rsidRDefault="0011631D" w:rsidP="0011631D">
      <w:pPr>
        <w:pStyle w:val="1"/>
        <w:shd w:val="clear" w:color="auto" w:fill="auto"/>
        <w:spacing w:after="0" w:line="284" w:lineRule="exact"/>
        <w:ind w:left="20" w:right="20" w:firstLine="460"/>
        <w:jc w:val="both"/>
      </w:pPr>
      <w:r>
        <w:rPr>
          <w:rStyle w:val="0pt"/>
        </w:rPr>
        <w:t xml:space="preserve">осуществляет контроль за выполнением коллективных договоров (соглашений), контролирует </w:t>
      </w:r>
      <w:r w:rsidR="00B74BF0">
        <w:rPr>
          <w:rStyle w:val="0pt"/>
        </w:rPr>
        <w:lastRenderedPageBreak/>
        <w:t>выполнение обязательств;</w:t>
      </w:r>
    </w:p>
    <w:p w14:paraId="4C19FCB2" w14:textId="77777777" w:rsidR="0011631D" w:rsidRDefault="0011631D" w:rsidP="0011631D">
      <w:pPr>
        <w:pStyle w:val="1"/>
        <w:shd w:val="clear" w:color="auto" w:fill="auto"/>
        <w:spacing w:after="0" w:line="284" w:lineRule="exact"/>
        <w:ind w:left="20" w:right="20" w:firstLine="460"/>
        <w:jc w:val="both"/>
      </w:pPr>
      <w:r>
        <w:rPr>
          <w:rStyle w:val="0pt"/>
        </w:rPr>
        <w:t>совместно с нанимателем не реже двух раз в год отчитывае</w:t>
      </w:r>
      <w:r w:rsidR="00B74BF0">
        <w:rPr>
          <w:rStyle w:val="0pt"/>
        </w:rPr>
        <w:t>тся перед коллективом о ходе выполнения</w:t>
      </w:r>
      <w:r>
        <w:rPr>
          <w:rStyle w:val="0pt"/>
        </w:rPr>
        <w:t xml:space="preserve"> коллективного договора;</w:t>
      </w:r>
    </w:p>
    <w:p w14:paraId="1C002769" w14:textId="77777777" w:rsidR="0011631D" w:rsidRDefault="0011631D" w:rsidP="0011631D">
      <w:pPr>
        <w:pStyle w:val="1"/>
        <w:shd w:val="clear" w:color="auto" w:fill="auto"/>
        <w:spacing w:after="0" w:line="284" w:lineRule="exact"/>
        <w:ind w:left="20" w:right="20" w:firstLine="460"/>
        <w:jc w:val="both"/>
      </w:pPr>
      <w:r>
        <w:rPr>
          <w:rStyle w:val="0pt"/>
        </w:rPr>
        <w:t>осуществляет контроль за полнотой уплаты членских профсоюзных взносов и своевременностью их поступления на счета соответствующих организационных структур Профсоюза;</w:t>
      </w:r>
    </w:p>
    <w:p w14:paraId="4CF4AC74" w14:textId="77777777" w:rsidR="0011631D" w:rsidRDefault="0011631D" w:rsidP="0011631D">
      <w:pPr>
        <w:pStyle w:val="1"/>
        <w:shd w:val="clear" w:color="auto" w:fill="auto"/>
        <w:spacing w:after="0" w:line="284" w:lineRule="exact"/>
        <w:ind w:left="20" w:right="20" w:firstLine="460"/>
        <w:jc w:val="both"/>
      </w:pPr>
      <w:r>
        <w:rPr>
          <w:rStyle w:val="0pt"/>
        </w:rPr>
        <w:t>утверждает смету расходования профсоюзных средств с учетом отчислений профсоюзных взносов вышестоящим профсоюзным органам, предусмотренных Уставом профсоюза решениями руководящих органов Профсоюза;</w:t>
      </w:r>
    </w:p>
    <w:p w14:paraId="6188B8A7" w14:textId="77777777" w:rsidR="0011631D" w:rsidRDefault="0011631D" w:rsidP="0011631D">
      <w:pPr>
        <w:pStyle w:val="1"/>
        <w:shd w:val="clear" w:color="auto" w:fill="auto"/>
        <w:spacing w:after="0" w:line="284" w:lineRule="exact"/>
        <w:ind w:left="20" w:right="20" w:firstLine="460"/>
        <w:jc w:val="both"/>
      </w:pPr>
      <w:r>
        <w:rPr>
          <w:rStyle w:val="0pt"/>
        </w:rPr>
        <w:t>утверждает учетную политику первичной профсоюзной организации с учетом рекомендаций вышестоящих профсоюзных органов;</w:t>
      </w:r>
    </w:p>
    <w:p w14:paraId="5520C8B1" w14:textId="77777777" w:rsidR="0011631D" w:rsidRDefault="0011631D" w:rsidP="0011631D">
      <w:pPr>
        <w:pStyle w:val="1"/>
        <w:shd w:val="clear" w:color="auto" w:fill="auto"/>
        <w:spacing w:after="0" w:line="284" w:lineRule="exact"/>
        <w:ind w:left="20" w:right="20" w:firstLine="460"/>
        <w:jc w:val="both"/>
      </w:pPr>
      <w:r>
        <w:rPr>
          <w:rStyle w:val="0pt"/>
        </w:rPr>
        <w:t>утверждает финансовый отчет об исполнении сметы за год и бухгалтерский баланс;</w:t>
      </w:r>
    </w:p>
    <w:p w14:paraId="65C008F6" w14:textId="77777777" w:rsidR="0011631D" w:rsidRDefault="0011631D" w:rsidP="0011631D">
      <w:pPr>
        <w:pStyle w:val="1"/>
        <w:shd w:val="clear" w:color="auto" w:fill="auto"/>
        <w:spacing w:after="0" w:line="284" w:lineRule="exact"/>
        <w:ind w:left="20" w:right="20" w:firstLine="460"/>
        <w:jc w:val="both"/>
      </w:pPr>
      <w:r>
        <w:rPr>
          <w:rStyle w:val="0pt"/>
        </w:rPr>
        <w:t>распоряжается имуществом, в том числе денежными средствами первичной профсоюзной организации в соответствии с утвержденной сметой;</w:t>
      </w:r>
    </w:p>
    <w:p w14:paraId="1324BD55" w14:textId="77777777" w:rsidR="0011631D" w:rsidRDefault="0011631D" w:rsidP="0011631D">
      <w:pPr>
        <w:pStyle w:val="1"/>
        <w:shd w:val="clear" w:color="auto" w:fill="auto"/>
        <w:spacing w:after="0" w:line="284" w:lineRule="exact"/>
        <w:ind w:left="20" w:right="20" w:firstLine="460"/>
        <w:jc w:val="both"/>
      </w:pPr>
      <w:r>
        <w:rPr>
          <w:rStyle w:val="0pt"/>
        </w:rPr>
        <w:t>в необходимых случаях проводит ротацию состава (замену выбывших членов) ревизионной комиссии;</w:t>
      </w:r>
    </w:p>
    <w:p w14:paraId="038011F1" w14:textId="77777777" w:rsidR="0011631D" w:rsidRPr="00B74BF0" w:rsidRDefault="0011631D" w:rsidP="00B74BF0">
      <w:pPr>
        <w:pStyle w:val="1"/>
        <w:shd w:val="clear" w:color="auto" w:fill="auto"/>
        <w:spacing w:after="0" w:line="284" w:lineRule="exact"/>
        <w:ind w:left="20" w:right="20" w:firstLine="460"/>
        <w:jc w:val="both"/>
        <w:rPr>
          <w:color w:val="000000"/>
          <w:spacing w:val="0"/>
          <w:shd w:val="clear" w:color="auto" w:fill="FFFFFF"/>
        </w:rPr>
      </w:pPr>
      <w:r>
        <w:rPr>
          <w:rStyle w:val="0pt"/>
        </w:rPr>
        <w:t>в необходимых случаях проводит ротацию членов профсоюзного комите</w:t>
      </w:r>
      <w:r w:rsidR="00B74BF0">
        <w:rPr>
          <w:rStyle w:val="0pt"/>
        </w:rPr>
        <w:t>та, казначея первичной профсоюзн</w:t>
      </w:r>
      <w:r>
        <w:rPr>
          <w:rStyle w:val="0pt"/>
        </w:rPr>
        <w:t>ой организации;</w:t>
      </w:r>
    </w:p>
    <w:p w14:paraId="633CF688" w14:textId="77777777" w:rsidR="0011631D" w:rsidRDefault="0011631D" w:rsidP="0011631D">
      <w:pPr>
        <w:pStyle w:val="1"/>
        <w:shd w:val="clear" w:color="auto" w:fill="auto"/>
        <w:spacing w:after="0" w:line="284" w:lineRule="exact"/>
        <w:ind w:left="20" w:right="20" w:firstLine="460"/>
        <w:jc w:val="both"/>
      </w:pPr>
      <w:r>
        <w:rPr>
          <w:rStyle w:val="0pt"/>
        </w:rPr>
        <w:t>утверждает статистические, финансовые и иные отчеты профсоюзной организации;</w:t>
      </w:r>
    </w:p>
    <w:p w14:paraId="34CAB126" w14:textId="77777777" w:rsidR="0011631D" w:rsidRDefault="0011631D" w:rsidP="0011631D">
      <w:pPr>
        <w:pStyle w:val="1"/>
        <w:shd w:val="clear" w:color="auto" w:fill="auto"/>
        <w:spacing w:after="0" w:line="284" w:lineRule="exact"/>
        <w:ind w:left="20" w:right="20" w:firstLine="460"/>
        <w:jc w:val="both"/>
      </w:pPr>
      <w:r>
        <w:rPr>
          <w:rStyle w:val="0pt"/>
        </w:rPr>
        <w:t>организует обучение профсоюзного актива и членов Профсоюза;</w:t>
      </w:r>
    </w:p>
    <w:p w14:paraId="5EFACE4D" w14:textId="77777777" w:rsidR="0011631D" w:rsidRDefault="0011631D" w:rsidP="0011631D">
      <w:pPr>
        <w:pStyle w:val="1"/>
        <w:shd w:val="clear" w:color="auto" w:fill="auto"/>
        <w:spacing w:after="0" w:line="284" w:lineRule="exact"/>
        <w:ind w:left="20" w:right="20" w:firstLine="460"/>
        <w:jc w:val="both"/>
      </w:pPr>
      <w:r>
        <w:rPr>
          <w:rStyle w:val="0pt"/>
        </w:rPr>
        <w:t>может делегировать отдельные полномочия председателю первичной профсоюзной организации, цеховым организациям;</w:t>
      </w:r>
    </w:p>
    <w:p w14:paraId="56C95576" w14:textId="77777777" w:rsidR="0011631D" w:rsidRDefault="0011631D" w:rsidP="0011631D">
      <w:pPr>
        <w:pStyle w:val="1"/>
        <w:shd w:val="clear" w:color="auto" w:fill="auto"/>
        <w:spacing w:after="0" w:line="284" w:lineRule="exact"/>
        <w:ind w:left="20" w:right="20" w:firstLine="460"/>
        <w:jc w:val="both"/>
      </w:pPr>
      <w:r>
        <w:rPr>
          <w:rStyle w:val="0pt"/>
        </w:rPr>
        <w:t>информирует вышестоящие профорганы по вопросам, требующим решения на отраслевом или республиканском уровнях;</w:t>
      </w:r>
    </w:p>
    <w:p w14:paraId="04E06284" w14:textId="77777777" w:rsidR="0011631D" w:rsidRDefault="0011631D" w:rsidP="0011631D">
      <w:pPr>
        <w:pStyle w:val="1"/>
        <w:shd w:val="clear" w:color="auto" w:fill="auto"/>
        <w:spacing w:after="0" w:line="284" w:lineRule="exact"/>
        <w:ind w:left="20" w:right="20" w:firstLine="460"/>
        <w:jc w:val="both"/>
      </w:pPr>
      <w:r>
        <w:rPr>
          <w:rStyle w:val="0pt"/>
        </w:rPr>
        <w:t>осуществляет другие функции и полномочия в соответствии с действующим законодательством и настоящим Уставом.</w:t>
      </w:r>
    </w:p>
    <w:p w14:paraId="2F3022D8" w14:textId="77777777" w:rsidR="0011631D" w:rsidRDefault="0011631D" w:rsidP="0011631D">
      <w:pPr>
        <w:pStyle w:val="1"/>
        <w:shd w:val="clear" w:color="auto" w:fill="auto"/>
        <w:spacing w:after="0" w:line="284" w:lineRule="exact"/>
        <w:ind w:left="20" w:right="20" w:firstLine="460"/>
        <w:jc w:val="both"/>
      </w:pPr>
      <w:r>
        <w:rPr>
          <w:rStyle w:val="0pt"/>
        </w:rPr>
        <w:t>Решения</w:t>
      </w:r>
      <w:r w:rsidR="00B74BF0">
        <w:rPr>
          <w:rStyle w:val="0pt"/>
        </w:rPr>
        <w:t xml:space="preserve"> </w:t>
      </w:r>
      <w:r>
        <w:rPr>
          <w:rStyle w:val="0pt"/>
        </w:rPr>
        <w:t>профсоюзного</w:t>
      </w:r>
      <w:r w:rsidR="00B74BF0">
        <w:rPr>
          <w:rStyle w:val="0pt"/>
        </w:rPr>
        <w:t xml:space="preserve"> </w:t>
      </w:r>
      <w:r>
        <w:rPr>
          <w:rStyle w:val="0pt"/>
        </w:rPr>
        <w:t>комитета</w:t>
      </w:r>
      <w:r w:rsidR="00B74BF0">
        <w:rPr>
          <w:rStyle w:val="0pt"/>
        </w:rPr>
        <w:t xml:space="preserve"> </w:t>
      </w:r>
      <w:r>
        <w:rPr>
          <w:rStyle w:val="0pt"/>
        </w:rPr>
        <w:t>принимаются</w:t>
      </w:r>
      <w:r w:rsidR="00B74BF0">
        <w:rPr>
          <w:rStyle w:val="0pt"/>
        </w:rPr>
        <w:t xml:space="preserve"> </w:t>
      </w:r>
      <w:r>
        <w:rPr>
          <w:rStyle w:val="0pt"/>
        </w:rPr>
        <w:t>большинством голосов членов профсоюзного комитета, принимающих участие в заседании, если иное не предусмотрено настоящим Уставом.</w:t>
      </w:r>
    </w:p>
    <w:p w14:paraId="64B5777B" w14:textId="77777777" w:rsidR="0011631D" w:rsidRDefault="0011631D" w:rsidP="00FE3B36">
      <w:pPr>
        <w:pStyle w:val="1"/>
        <w:numPr>
          <w:ilvl w:val="0"/>
          <w:numId w:val="4"/>
        </w:numPr>
        <w:shd w:val="clear" w:color="auto" w:fill="auto"/>
        <w:tabs>
          <w:tab w:val="left" w:pos="830"/>
        </w:tabs>
        <w:spacing w:after="0" w:line="284" w:lineRule="exact"/>
        <w:ind w:left="20" w:right="20" w:firstLine="460"/>
        <w:jc w:val="both"/>
      </w:pPr>
      <w:r>
        <w:rPr>
          <w:rStyle w:val="0pt"/>
        </w:rPr>
        <w:t>Президиум профсоюзного комитета может избираться как на собрании (конференции), так и на заседании профсоюзного комитета. В его состав входят председатель профсоюзного комитета и, как правило, его заместитель, председатели комиссий. Численный состав президиума определяется собранием (конференцией) или профсоюзным комитетом.</w:t>
      </w:r>
    </w:p>
    <w:p w14:paraId="20B5A0AC" w14:textId="77777777" w:rsidR="0011631D" w:rsidRDefault="0011631D" w:rsidP="00FE3B36">
      <w:pPr>
        <w:pStyle w:val="1"/>
        <w:numPr>
          <w:ilvl w:val="0"/>
          <w:numId w:val="4"/>
        </w:numPr>
        <w:shd w:val="clear" w:color="auto" w:fill="auto"/>
        <w:tabs>
          <w:tab w:val="left" w:pos="992"/>
        </w:tabs>
        <w:spacing w:after="0" w:line="284" w:lineRule="exact"/>
        <w:ind w:left="20" w:right="20" w:firstLine="460"/>
        <w:jc w:val="both"/>
      </w:pPr>
      <w:r>
        <w:rPr>
          <w:rStyle w:val="0pt"/>
        </w:rPr>
        <w:t>Президиум подотчетен профсоюзному комитету и регулярно представляет ему информацию о своей работе. Заседания президиума правомочны, если в них участвует более половины членов его состава, решения принимаются большинством голосов при наличии кворума.</w:t>
      </w:r>
    </w:p>
    <w:p w14:paraId="72E1AB0A" w14:textId="77777777" w:rsidR="0011631D" w:rsidRDefault="0011631D" w:rsidP="00FE3B36">
      <w:pPr>
        <w:pStyle w:val="1"/>
        <w:numPr>
          <w:ilvl w:val="0"/>
          <w:numId w:val="4"/>
        </w:numPr>
        <w:shd w:val="clear" w:color="auto" w:fill="auto"/>
        <w:tabs>
          <w:tab w:val="left" w:pos="909"/>
        </w:tabs>
        <w:spacing w:after="0" w:line="284" w:lineRule="exact"/>
        <w:ind w:left="20" w:right="20" w:firstLine="460"/>
        <w:jc w:val="both"/>
      </w:pPr>
      <w:r>
        <w:rPr>
          <w:rStyle w:val="0pt"/>
        </w:rPr>
        <w:t>Председатель первичной профсоюзной организации в соответствии со своей компетенцией:</w:t>
      </w:r>
    </w:p>
    <w:p w14:paraId="566BA68D" w14:textId="77777777" w:rsidR="0011631D" w:rsidRDefault="0011631D" w:rsidP="0011631D">
      <w:pPr>
        <w:pStyle w:val="1"/>
        <w:shd w:val="clear" w:color="auto" w:fill="auto"/>
        <w:spacing w:after="0" w:line="284" w:lineRule="exact"/>
        <w:ind w:left="20" w:right="20" w:firstLine="460"/>
        <w:jc w:val="both"/>
      </w:pPr>
      <w:r>
        <w:rPr>
          <w:rStyle w:val="0pt"/>
        </w:rPr>
        <w:t>организует выполнение решений конференции (собрания), комитета первичной профсоюзной организации и вышестоящих профсоюзных органов, несет персон</w:t>
      </w:r>
      <w:r w:rsidR="00CD326D">
        <w:rPr>
          <w:rStyle w:val="0pt"/>
        </w:rPr>
        <w:t>альную ответственность за их выполнение</w:t>
      </w:r>
      <w:r>
        <w:rPr>
          <w:rStyle w:val="0pt"/>
        </w:rPr>
        <w:t>;</w:t>
      </w:r>
    </w:p>
    <w:p w14:paraId="7AE15C3D" w14:textId="77777777" w:rsidR="0011631D" w:rsidRDefault="0011631D" w:rsidP="0011631D">
      <w:pPr>
        <w:pStyle w:val="1"/>
        <w:shd w:val="clear" w:color="auto" w:fill="auto"/>
        <w:spacing w:after="0" w:line="284" w:lineRule="exact"/>
        <w:ind w:left="20" w:right="20" w:firstLine="460"/>
        <w:jc w:val="both"/>
      </w:pPr>
      <w:r>
        <w:rPr>
          <w:rStyle w:val="0pt"/>
        </w:rPr>
        <w:t xml:space="preserve">представляет интересы первичной </w:t>
      </w:r>
      <w:r w:rsidR="00CD326D">
        <w:rPr>
          <w:rStyle w:val="0pt"/>
        </w:rPr>
        <w:t>профсоюзной</w:t>
      </w:r>
      <w:r>
        <w:rPr>
          <w:rStyle w:val="0pt"/>
        </w:rPr>
        <w:t xml:space="preserve"> организации в органах государственной власти, местного управления и самоуправления и иных организациях;</w:t>
      </w:r>
    </w:p>
    <w:p w14:paraId="329C9B61" w14:textId="77777777" w:rsidR="0011631D" w:rsidRDefault="0011631D" w:rsidP="0011631D">
      <w:pPr>
        <w:pStyle w:val="1"/>
        <w:shd w:val="clear" w:color="auto" w:fill="auto"/>
        <w:spacing w:after="0" w:line="284" w:lineRule="exact"/>
        <w:ind w:left="20" w:right="20" w:firstLine="460"/>
        <w:jc w:val="both"/>
      </w:pPr>
      <w:r>
        <w:rPr>
          <w:rStyle w:val="0pt"/>
        </w:rPr>
        <w:t>направляет обращения и ходатайства, дает ответы от имени первичной профсоюзной организации;</w:t>
      </w:r>
    </w:p>
    <w:p w14:paraId="3D019E99" w14:textId="77777777" w:rsidR="0011631D" w:rsidRDefault="0011631D" w:rsidP="0011631D">
      <w:pPr>
        <w:pStyle w:val="1"/>
        <w:shd w:val="clear" w:color="auto" w:fill="auto"/>
        <w:spacing w:after="0" w:line="284" w:lineRule="exact"/>
        <w:ind w:left="20" w:right="20" w:firstLine="460"/>
        <w:jc w:val="both"/>
      </w:pPr>
      <w:r>
        <w:rPr>
          <w:rStyle w:val="0pt"/>
        </w:rPr>
        <w:t>заключает от имени первичной профсоюзной организации договоры;</w:t>
      </w:r>
    </w:p>
    <w:p w14:paraId="022E1C91" w14:textId="77777777" w:rsidR="0011631D" w:rsidRDefault="00CD326D" w:rsidP="0011631D">
      <w:pPr>
        <w:pStyle w:val="1"/>
        <w:shd w:val="clear" w:color="auto" w:fill="auto"/>
        <w:spacing w:after="0" w:line="284" w:lineRule="exact"/>
        <w:ind w:left="20" w:right="20" w:firstLine="460"/>
        <w:jc w:val="both"/>
      </w:pPr>
      <w:r>
        <w:rPr>
          <w:rStyle w:val="0pt"/>
        </w:rPr>
        <w:t>выд</w:t>
      </w:r>
      <w:r w:rsidR="0011631D">
        <w:rPr>
          <w:rStyle w:val="0pt"/>
        </w:rPr>
        <w:t>ает доверенности на действия от имени первичной профсоюзной организации;</w:t>
      </w:r>
    </w:p>
    <w:p w14:paraId="3E0A9701" w14:textId="77777777" w:rsidR="0011631D" w:rsidRDefault="0011631D" w:rsidP="00CD326D">
      <w:pPr>
        <w:pStyle w:val="1"/>
        <w:shd w:val="clear" w:color="auto" w:fill="auto"/>
        <w:spacing w:after="0" w:line="284" w:lineRule="exact"/>
        <w:ind w:left="20" w:right="20" w:firstLine="460"/>
        <w:jc w:val="both"/>
      </w:pPr>
      <w:r>
        <w:rPr>
          <w:rStyle w:val="0pt"/>
        </w:rPr>
        <w:t>руководит работой первичной профсоюзной организации, в необходимых случаях заключает и расторгает трудовые</w:t>
      </w:r>
      <w:r w:rsidR="00CD326D">
        <w:t xml:space="preserve"> </w:t>
      </w:r>
      <w:r>
        <w:rPr>
          <w:rStyle w:val="0pt"/>
        </w:rPr>
        <w:t>договоры с работниками первичной профсоюзной организации, в соответствии с законодательством Республики Беларусь и настоящим Уставом;</w:t>
      </w:r>
    </w:p>
    <w:p w14:paraId="374FE146" w14:textId="77777777" w:rsidR="0011631D" w:rsidRDefault="0011631D" w:rsidP="0011631D">
      <w:pPr>
        <w:pStyle w:val="1"/>
        <w:shd w:val="clear" w:color="auto" w:fill="auto"/>
        <w:spacing w:after="0" w:line="281" w:lineRule="exact"/>
        <w:ind w:left="20" w:right="40" w:firstLine="460"/>
        <w:jc w:val="both"/>
      </w:pPr>
      <w:r>
        <w:rPr>
          <w:rStyle w:val="0pt"/>
        </w:rPr>
        <w:t>осуществляет иные функции и полномочия в соответствии с действующим законодательством и настоящим Уставом.</w:t>
      </w:r>
    </w:p>
    <w:p w14:paraId="0E821818" w14:textId="77777777" w:rsidR="0011631D" w:rsidRDefault="0011631D" w:rsidP="00CD326D">
      <w:pPr>
        <w:pStyle w:val="1"/>
        <w:numPr>
          <w:ilvl w:val="0"/>
          <w:numId w:val="4"/>
        </w:numPr>
        <w:shd w:val="clear" w:color="auto" w:fill="auto"/>
        <w:tabs>
          <w:tab w:val="left" w:pos="851"/>
          <w:tab w:val="left" w:pos="1100"/>
        </w:tabs>
        <w:spacing w:after="0" w:line="281" w:lineRule="exact"/>
        <w:ind w:left="20" w:right="40" w:firstLine="460"/>
        <w:jc w:val="both"/>
      </w:pPr>
      <w:r>
        <w:rPr>
          <w:rStyle w:val="0pt"/>
        </w:rPr>
        <w:lastRenderedPageBreak/>
        <w:t>В отсутствие председателя (профорганизатора) первичной профсоюзной организации его функции осуществляет заместитель либо один из членов профсоюзного комитета в порядке, определяемом решением профсоюзного комитета (профорганизатора).</w:t>
      </w:r>
    </w:p>
    <w:p w14:paraId="2FE30625" w14:textId="77777777" w:rsidR="0011631D" w:rsidRDefault="0011631D" w:rsidP="00CD326D">
      <w:pPr>
        <w:pStyle w:val="1"/>
        <w:numPr>
          <w:ilvl w:val="0"/>
          <w:numId w:val="4"/>
        </w:numPr>
        <w:shd w:val="clear" w:color="auto" w:fill="auto"/>
        <w:tabs>
          <w:tab w:val="left" w:pos="851"/>
          <w:tab w:val="left" w:pos="924"/>
        </w:tabs>
        <w:spacing w:after="0" w:line="284" w:lineRule="exact"/>
        <w:ind w:left="20" w:right="40" w:firstLine="460"/>
        <w:jc w:val="both"/>
      </w:pPr>
      <w:r>
        <w:rPr>
          <w:rStyle w:val="0pt"/>
        </w:rPr>
        <w:t>Председатель подотчетен конференции (собранию) и профсоюзному комитету первичной профсоюзной организации.</w:t>
      </w:r>
    </w:p>
    <w:p w14:paraId="336F8079" w14:textId="77777777" w:rsidR="0011631D" w:rsidRDefault="0011631D" w:rsidP="00CD326D">
      <w:pPr>
        <w:pStyle w:val="1"/>
        <w:numPr>
          <w:ilvl w:val="0"/>
          <w:numId w:val="4"/>
        </w:numPr>
        <w:shd w:val="clear" w:color="auto" w:fill="auto"/>
        <w:tabs>
          <w:tab w:val="left" w:pos="851"/>
          <w:tab w:val="left" w:pos="884"/>
        </w:tabs>
        <w:spacing w:after="0" w:line="284" w:lineRule="exact"/>
        <w:ind w:left="20" w:right="40" w:firstLine="460"/>
        <w:jc w:val="both"/>
      </w:pPr>
      <w:r>
        <w:rPr>
          <w:rStyle w:val="0pt"/>
        </w:rPr>
        <w:t>Для осуществления бухгалтерского учета в первичной профсоюзной организации, в которой не представляется возможным или целесообразн</w:t>
      </w:r>
      <w:r w:rsidR="00CD326D">
        <w:rPr>
          <w:rStyle w:val="0pt"/>
        </w:rPr>
        <w:t>ым введение в штат должно</w:t>
      </w:r>
      <w:r>
        <w:rPr>
          <w:rStyle w:val="0pt"/>
        </w:rPr>
        <w:t>сти бухгалтера, избирается казначей.</w:t>
      </w:r>
    </w:p>
    <w:p w14:paraId="57A0834A" w14:textId="77777777" w:rsidR="0011631D" w:rsidRDefault="0011631D" w:rsidP="00CD326D">
      <w:pPr>
        <w:pStyle w:val="1"/>
        <w:shd w:val="clear" w:color="auto" w:fill="auto"/>
        <w:tabs>
          <w:tab w:val="left" w:pos="851"/>
        </w:tabs>
        <w:spacing w:after="237" w:line="284" w:lineRule="exact"/>
        <w:ind w:left="20" w:right="40" w:firstLine="460"/>
        <w:jc w:val="both"/>
      </w:pPr>
      <w:r>
        <w:rPr>
          <w:rStyle w:val="0pt"/>
        </w:rPr>
        <w:t>Казначей избирается на срок полномочий руководящего органа из числа членов профсоюзного комитета на его заседании. В малочисленных первичных профсоюзных организациях казначей избирается на собрании из числа членов Профсоюза.</w:t>
      </w:r>
    </w:p>
    <w:p w14:paraId="43D985D9" w14:textId="77777777" w:rsidR="0011631D" w:rsidRDefault="0011631D" w:rsidP="0011631D">
      <w:pPr>
        <w:pStyle w:val="1"/>
        <w:shd w:val="clear" w:color="auto" w:fill="auto"/>
        <w:spacing w:after="0" w:line="288" w:lineRule="exact"/>
        <w:ind w:left="20"/>
        <w:jc w:val="both"/>
      </w:pPr>
      <w:r>
        <w:rPr>
          <w:rStyle w:val="0pt"/>
        </w:rPr>
        <w:t>ГЛАВА 6</w:t>
      </w:r>
    </w:p>
    <w:p w14:paraId="0AF0B91E" w14:textId="77777777" w:rsidR="0011631D" w:rsidRDefault="0011631D" w:rsidP="0011631D">
      <w:pPr>
        <w:pStyle w:val="1"/>
        <w:shd w:val="clear" w:color="auto" w:fill="auto"/>
        <w:spacing w:after="0" w:line="288" w:lineRule="exact"/>
        <w:ind w:left="20"/>
        <w:jc w:val="both"/>
      </w:pPr>
      <w:r>
        <w:rPr>
          <w:rStyle w:val="0pt"/>
        </w:rPr>
        <w:t>СЪЕЗД ПРОФСОЮЗА.</w:t>
      </w:r>
    </w:p>
    <w:p w14:paraId="4FFA5ADC" w14:textId="77777777" w:rsidR="0011631D" w:rsidRDefault="0011631D" w:rsidP="0011631D">
      <w:pPr>
        <w:pStyle w:val="1"/>
        <w:shd w:val="clear" w:color="auto" w:fill="auto"/>
        <w:spacing w:after="0" w:line="288" w:lineRule="exact"/>
        <w:ind w:left="20"/>
        <w:jc w:val="both"/>
      </w:pPr>
      <w:r>
        <w:rPr>
          <w:rStyle w:val="0pt"/>
        </w:rPr>
        <w:t>РЕСПУБЛИКАНСКИЙ КОМИТЕТ ПРОФСОЮЗА,</w:t>
      </w:r>
    </w:p>
    <w:p w14:paraId="527C9525" w14:textId="77777777" w:rsidR="0011631D" w:rsidRDefault="0011631D" w:rsidP="0011631D">
      <w:pPr>
        <w:pStyle w:val="1"/>
        <w:shd w:val="clear" w:color="auto" w:fill="auto"/>
        <w:spacing w:after="246" w:line="288" w:lineRule="exact"/>
        <w:ind w:left="20"/>
        <w:jc w:val="both"/>
      </w:pPr>
      <w:r>
        <w:rPr>
          <w:rStyle w:val="0pt"/>
        </w:rPr>
        <w:t>ЕГО ПЛЕНУМ И ПРЕЗИДИУМ</w:t>
      </w:r>
    </w:p>
    <w:p w14:paraId="10728383" w14:textId="77777777" w:rsidR="0011631D" w:rsidRDefault="0011631D" w:rsidP="00FE3B36">
      <w:pPr>
        <w:pStyle w:val="1"/>
        <w:numPr>
          <w:ilvl w:val="0"/>
          <w:numId w:val="4"/>
        </w:numPr>
        <w:shd w:val="clear" w:color="auto" w:fill="auto"/>
        <w:tabs>
          <w:tab w:val="left" w:pos="840"/>
        </w:tabs>
        <w:spacing w:after="0" w:line="281" w:lineRule="exact"/>
        <w:ind w:left="20" w:firstLine="460"/>
        <w:jc w:val="both"/>
      </w:pPr>
      <w:r>
        <w:rPr>
          <w:rStyle w:val="0pt"/>
        </w:rPr>
        <w:t>Высшим органом Профсоюза является Съезд.</w:t>
      </w:r>
    </w:p>
    <w:p w14:paraId="142BEE9E" w14:textId="77777777" w:rsidR="0011631D" w:rsidRDefault="0011631D" w:rsidP="00FE3B36">
      <w:pPr>
        <w:pStyle w:val="1"/>
        <w:numPr>
          <w:ilvl w:val="0"/>
          <w:numId w:val="4"/>
        </w:numPr>
        <w:shd w:val="clear" w:color="auto" w:fill="auto"/>
        <w:tabs>
          <w:tab w:val="left" w:pos="844"/>
        </w:tabs>
        <w:spacing w:after="0" w:line="281" w:lineRule="exact"/>
        <w:ind w:left="20" w:firstLine="460"/>
        <w:jc w:val="both"/>
      </w:pPr>
      <w:r>
        <w:rPr>
          <w:rStyle w:val="0pt"/>
        </w:rPr>
        <w:t>Съезд Профсоюза:</w:t>
      </w:r>
    </w:p>
    <w:p w14:paraId="746DD573" w14:textId="77777777" w:rsidR="0011631D" w:rsidRDefault="0011631D" w:rsidP="0011631D">
      <w:pPr>
        <w:pStyle w:val="1"/>
        <w:shd w:val="clear" w:color="auto" w:fill="auto"/>
        <w:spacing w:after="0" w:line="281" w:lineRule="exact"/>
        <w:ind w:left="20" w:right="40" w:firstLine="460"/>
        <w:jc w:val="both"/>
      </w:pPr>
      <w:r>
        <w:rPr>
          <w:rStyle w:val="0pt"/>
        </w:rPr>
        <w:t>определяет основные направления деятельности Профсоюза на предстоящий период;</w:t>
      </w:r>
    </w:p>
    <w:p w14:paraId="34A28381" w14:textId="77777777" w:rsidR="0011631D" w:rsidRDefault="0011631D" w:rsidP="0011631D">
      <w:pPr>
        <w:pStyle w:val="1"/>
        <w:shd w:val="clear" w:color="auto" w:fill="auto"/>
        <w:spacing w:after="0" w:line="281" w:lineRule="exact"/>
        <w:ind w:left="20" w:right="40" w:firstLine="460"/>
        <w:jc w:val="both"/>
      </w:pPr>
      <w:r>
        <w:rPr>
          <w:rStyle w:val="0pt"/>
        </w:rPr>
        <w:t>заслушивает отчеты выборных органов Профсоюза и председателя Республиканского комитета о проделанной работе;</w:t>
      </w:r>
    </w:p>
    <w:p w14:paraId="599BC6E6" w14:textId="77777777" w:rsidR="0011631D" w:rsidRDefault="0011631D" w:rsidP="0011631D">
      <w:pPr>
        <w:pStyle w:val="1"/>
        <w:shd w:val="clear" w:color="auto" w:fill="auto"/>
        <w:spacing w:after="0" w:line="281" w:lineRule="exact"/>
        <w:ind w:left="20" w:right="40" w:firstLine="460"/>
        <w:jc w:val="both"/>
      </w:pPr>
      <w:r>
        <w:rPr>
          <w:rStyle w:val="0pt"/>
        </w:rPr>
        <w:t>утверждает Устав Профсоюза, вносит дополнения и (или) изменения в него;</w:t>
      </w:r>
    </w:p>
    <w:p w14:paraId="482A59FE" w14:textId="77777777" w:rsidR="0011631D" w:rsidRDefault="0011631D" w:rsidP="0011631D">
      <w:pPr>
        <w:pStyle w:val="1"/>
        <w:shd w:val="clear" w:color="auto" w:fill="auto"/>
        <w:spacing w:after="0" w:line="274" w:lineRule="exact"/>
        <w:ind w:left="20" w:right="40" w:firstLine="460"/>
        <w:jc w:val="both"/>
      </w:pPr>
      <w:r>
        <w:rPr>
          <w:rStyle w:val="0pt"/>
        </w:rPr>
        <w:t>принимает решение по численному составу Республиканского комитета, избирает его;</w:t>
      </w:r>
    </w:p>
    <w:p w14:paraId="1BCB4975" w14:textId="77777777" w:rsidR="0011631D" w:rsidRDefault="0011631D" w:rsidP="0011631D">
      <w:pPr>
        <w:pStyle w:val="1"/>
        <w:shd w:val="clear" w:color="auto" w:fill="auto"/>
        <w:spacing w:after="0" w:line="295" w:lineRule="exact"/>
        <w:ind w:left="20" w:right="20" w:firstLine="460"/>
        <w:jc w:val="both"/>
      </w:pPr>
      <w:r>
        <w:rPr>
          <w:rStyle w:val="0pt"/>
        </w:rPr>
        <w:t>избирает председателя Республиканского комитета Профсоюза;</w:t>
      </w:r>
    </w:p>
    <w:p w14:paraId="60CDBB5C" w14:textId="77777777" w:rsidR="0011631D" w:rsidRDefault="0011631D" w:rsidP="00CD326D">
      <w:pPr>
        <w:pStyle w:val="1"/>
        <w:shd w:val="clear" w:color="auto" w:fill="auto"/>
        <w:spacing w:after="0" w:line="277" w:lineRule="exact"/>
        <w:ind w:left="20" w:right="20" w:firstLine="460"/>
        <w:jc w:val="both"/>
      </w:pPr>
      <w:r>
        <w:rPr>
          <w:rStyle w:val="0pt"/>
        </w:rPr>
        <w:t>избирает президиум Республиканского комитета; избирает ревизионную комиссию Профсоюза; принимает решение о досрочном прекращении полномочий председателя Республиканского комитета и членов Республиканского комитета;</w:t>
      </w:r>
    </w:p>
    <w:p w14:paraId="4F99988E" w14:textId="77777777" w:rsidR="0011631D" w:rsidRDefault="0011631D" w:rsidP="0011631D">
      <w:pPr>
        <w:pStyle w:val="1"/>
        <w:shd w:val="clear" w:color="auto" w:fill="auto"/>
        <w:spacing w:after="0" w:line="277" w:lineRule="exact"/>
        <w:ind w:left="20" w:right="20" w:firstLine="460"/>
        <w:jc w:val="both"/>
      </w:pPr>
      <w:r>
        <w:rPr>
          <w:rStyle w:val="0pt"/>
        </w:rPr>
        <w:t>принимает решения о реорганизации и ликвидации Профсоюза;</w:t>
      </w:r>
    </w:p>
    <w:p w14:paraId="527E5B26" w14:textId="77777777" w:rsidR="0011631D" w:rsidRDefault="0011631D" w:rsidP="0011631D">
      <w:pPr>
        <w:pStyle w:val="1"/>
        <w:shd w:val="clear" w:color="auto" w:fill="auto"/>
        <w:spacing w:after="0" w:line="295" w:lineRule="exact"/>
        <w:ind w:left="20" w:right="20" w:firstLine="460"/>
        <w:jc w:val="both"/>
      </w:pPr>
      <w:r>
        <w:rPr>
          <w:rStyle w:val="0pt"/>
        </w:rPr>
        <w:t>делегирует отдельные полномочия Республиканскому комитету;</w:t>
      </w:r>
    </w:p>
    <w:p w14:paraId="547B994B" w14:textId="77777777" w:rsidR="0011631D" w:rsidRDefault="0011631D" w:rsidP="0011631D">
      <w:pPr>
        <w:pStyle w:val="1"/>
        <w:shd w:val="clear" w:color="auto" w:fill="auto"/>
        <w:spacing w:after="0" w:line="274" w:lineRule="exact"/>
        <w:ind w:left="20" w:right="20" w:firstLine="460"/>
        <w:jc w:val="both"/>
      </w:pPr>
      <w:r>
        <w:rPr>
          <w:rStyle w:val="0pt"/>
        </w:rPr>
        <w:t>избирает делегатов на съезд Федерации профсоюзов Беларуси и делегирует своих представителей в состав ее органов;</w:t>
      </w:r>
    </w:p>
    <w:p w14:paraId="24B4BFF1" w14:textId="77777777" w:rsidR="0011631D" w:rsidRDefault="0011631D" w:rsidP="0011631D">
      <w:pPr>
        <w:pStyle w:val="1"/>
        <w:shd w:val="clear" w:color="auto" w:fill="auto"/>
        <w:spacing w:after="0" w:line="274" w:lineRule="exact"/>
        <w:ind w:left="20" w:right="20" w:firstLine="460"/>
        <w:jc w:val="both"/>
      </w:pPr>
      <w:r>
        <w:rPr>
          <w:rStyle w:val="0pt"/>
        </w:rPr>
        <w:t>решает любые иные вопросы деятельности Профсоюза, не противоречащие действующему законодательству.</w:t>
      </w:r>
    </w:p>
    <w:p w14:paraId="45345765" w14:textId="77777777" w:rsidR="0011631D" w:rsidRDefault="0011631D" w:rsidP="00FE3B36">
      <w:pPr>
        <w:pStyle w:val="1"/>
        <w:numPr>
          <w:ilvl w:val="0"/>
          <w:numId w:val="4"/>
        </w:numPr>
        <w:shd w:val="clear" w:color="auto" w:fill="auto"/>
        <w:tabs>
          <w:tab w:val="left" w:pos="877"/>
        </w:tabs>
        <w:spacing w:after="0" w:line="274" w:lineRule="exact"/>
        <w:ind w:left="20" w:right="20" w:firstLine="460"/>
        <w:jc w:val="both"/>
      </w:pPr>
      <w:r>
        <w:rPr>
          <w:rStyle w:val="0pt"/>
        </w:rPr>
        <w:t xml:space="preserve">Решения Съезда по вопросам досрочного прекращения полномочий руководящего органа Профсоюза, реорганизации и ликвидации Профсоюза считаются </w:t>
      </w:r>
      <w:r w:rsidR="00CD326D">
        <w:rPr>
          <w:rStyle w:val="0pt"/>
        </w:rPr>
        <w:t>принятыми</w:t>
      </w:r>
      <w:r>
        <w:rPr>
          <w:rStyle w:val="0pt"/>
        </w:rPr>
        <w:t>, если за них проголосовало не менее двух третей делегатов, принимавших участие в заседании.</w:t>
      </w:r>
    </w:p>
    <w:p w14:paraId="0409852D" w14:textId="77777777" w:rsidR="0011631D" w:rsidRDefault="0011631D" w:rsidP="00FE3B36">
      <w:pPr>
        <w:pStyle w:val="1"/>
        <w:numPr>
          <w:ilvl w:val="0"/>
          <w:numId w:val="4"/>
        </w:numPr>
        <w:shd w:val="clear" w:color="auto" w:fill="auto"/>
        <w:tabs>
          <w:tab w:val="left" w:pos="906"/>
        </w:tabs>
        <w:spacing w:after="0" w:line="274" w:lineRule="exact"/>
        <w:ind w:left="20" w:right="20" w:firstLine="460"/>
        <w:jc w:val="both"/>
      </w:pPr>
      <w:r>
        <w:rPr>
          <w:rStyle w:val="0pt"/>
        </w:rPr>
        <w:t xml:space="preserve">В период </w:t>
      </w:r>
      <w:r w:rsidR="00CD326D">
        <w:rPr>
          <w:rStyle w:val="0pt"/>
        </w:rPr>
        <w:t>между Съездами,</w:t>
      </w:r>
      <w:r>
        <w:rPr>
          <w:rStyle w:val="0pt"/>
        </w:rPr>
        <w:t xml:space="preserve"> постоянным руководящим органом Профсоюза является Республиканский комитет, который осуществляет свою работу в форме пленарных заседаний — Пленумов, а в период между Пленумами - в форме заседаний Президиума, Республиканский комитет в своей работе подотчетен Съезду Профсоюза.</w:t>
      </w:r>
    </w:p>
    <w:p w14:paraId="7C46CDC2" w14:textId="77777777" w:rsidR="0011631D" w:rsidRDefault="0011631D" w:rsidP="00FE3B36">
      <w:pPr>
        <w:pStyle w:val="1"/>
        <w:numPr>
          <w:ilvl w:val="0"/>
          <w:numId w:val="4"/>
        </w:numPr>
        <w:shd w:val="clear" w:color="auto" w:fill="auto"/>
        <w:tabs>
          <w:tab w:val="left" w:pos="938"/>
        </w:tabs>
        <w:spacing w:after="0" w:line="274" w:lineRule="exact"/>
        <w:ind w:left="20" w:right="20" w:firstLine="460"/>
        <w:jc w:val="both"/>
      </w:pPr>
      <w:r>
        <w:rPr>
          <w:rStyle w:val="0pt"/>
        </w:rPr>
        <w:t>Республиканский комитет Профсоюза на заседаниях Пленумов:</w:t>
      </w:r>
    </w:p>
    <w:p w14:paraId="43509771" w14:textId="77777777" w:rsidR="0011631D" w:rsidRDefault="0011631D" w:rsidP="0011631D">
      <w:pPr>
        <w:pStyle w:val="1"/>
        <w:shd w:val="clear" w:color="auto" w:fill="auto"/>
        <w:spacing w:after="0" w:line="274" w:lineRule="exact"/>
        <w:ind w:left="20" w:right="20" w:firstLine="460"/>
      </w:pPr>
      <w:r>
        <w:rPr>
          <w:rStyle w:val="0pt"/>
        </w:rPr>
        <w:t>организует выполнение решений Съезда Профсоюза; утверждает изменения и дополнения в Устав Профсоюза, рассматривает принципиальные вопросы структурного построения Профсоюза и иные вопросы, необходимые для выполнения целей и задач профсоюза;</w:t>
      </w:r>
    </w:p>
    <w:p w14:paraId="05CEAF95" w14:textId="77777777" w:rsidR="0011631D" w:rsidRDefault="0011631D" w:rsidP="0011631D">
      <w:pPr>
        <w:pStyle w:val="1"/>
        <w:shd w:val="clear" w:color="auto" w:fill="auto"/>
        <w:spacing w:after="0" w:line="274" w:lineRule="exact"/>
        <w:ind w:left="20" w:right="20" w:firstLine="460"/>
        <w:jc w:val="both"/>
      </w:pPr>
      <w:r>
        <w:rPr>
          <w:rStyle w:val="0pt"/>
        </w:rPr>
        <w:t>в промежутках между Съездами избирает Президиум Республиканского комитета, утверждает комиссии Республиканского комитета, а также необходимые для функционирования профсоюза Положения;</w:t>
      </w:r>
    </w:p>
    <w:p w14:paraId="65329F53" w14:textId="77777777" w:rsidR="0011631D" w:rsidRDefault="0011631D" w:rsidP="0011631D">
      <w:pPr>
        <w:pStyle w:val="1"/>
        <w:shd w:val="clear" w:color="auto" w:fill="auto"/>
        <w:spacing w:after="0" w:line="284" w:lineRule="exact"/>
        <w:ind w:left="20" w:right="20" w:firstLine="440"/>
        <w:jc w:val="both"/>
      </w:pPr>
      <w:r>
        <w:rPr>
          <w:rStyle w:val="0pt"/>
        </w:rPr>
        <w:t>заслушивает отчеты председателя Республиканского комитета и руководителей организационных структур по наиболее важным вопросам деятельности Профсоюза;</w:t>
      </w:r>
    </w:p>
    <w:p w14:paraId="621715D5" w14:textId="77777777" w:rsidR="0011631D" w:rsidRDefault="0011631D" w:rsidP="0011631D">
      <w:pPr>
        <w:pStyle w:val="1"/>
        <w:shd w:val="clear" w:color="auto" w:fill="auto"/>
        <w:spacing w:after="0" w:line="284" w:lineRule="exact"/>
        <w:ind w:left="20" w:right="20" w:firstLine="440"/>
        <w:jc w:val="both"/>
      </w:pPr>
      <w:r>
        <w:rPr>
          <w:rStyle w:val="0pt"/>
        </w:rPr>
        <w:t>избирает (подтверждает) полномочия новых членов Республиканского комитета взамен выбывших;</w:t>
      </w:r>
    </w:p>
    <w:p w14:paraId="2AAD6EB0" w14:textId="77777777" w:rsidR="0011631D" w:rsidRDefault="0011631D" w:rsidP="0011631D">
      <w:pPr>
        <w:pStyle w:val="1"/>
        <w:shd w:val="clear" w:color="auto" w:fill="auto"/>
        <w:spacing w:after="0" w:line="284" w:lineRule="exact"/>
        <w:ind w:left="20" w:right="20" w:firstLine="440"/>
        <w:jc w:val="both"/>
      </w:pPr>
      <w:r>
        <w:rPr>
          <w:rStyle w:val="0pt"/>
        </w:rPr>
        <w:lastRenderedPageBreak/>
        <w:t>делегирует часть своих полномочий Президиуму; выводит из своего состава членов Республ</w:t>
      </w:r>
      <w:r w:rsidR="00CD326D">
        <w:rPr>
          <w:rStyle w:val="0pt"/>
        </w:rPr>
        <w:t xml:space="preserve">иканского комитета Профсоюза, в </w:t>
      </w:r>
      <w:r>
        <w:rPr>
          <w:rStyle w:val="0pt"/>
        </w:rPr>
        <w:t>том числе лиц, членство в Профсоюзе которых было прекращено, и лиц, отозванных из состава профсоюзного органа, избирает и вводит в состав Республиканского комитета Профсоюза новых членов;</w:t>
      </w:r>
    </w:p>
    <w:p w14:paraId="5A7C1567" w14:textId="77777777" w:rsidR="0011631D" w:rsidRDefault="0011631D" w:rsidP="00CD326D">
      <w:pPr>
        <w:pStyle w:val="1"/>
        <w:shd w:val="clear" w:color="auto" w:fill="auto"/>
        <w:spacing w:after="0" w:line="284" w:lineRule="exact"/>
        <w:ind w:left="20" w:right="20" w:firstLine="440"/>
        <w:jc w:val="both"/>
      </w:pPr>
      <w:r>
        <w:rPr>
          <w:rStyle w:val="0pt"/>
        </w:rPr>
        <w:t>решает вопросы финансовых взаимоотношений в профсоюзе; ежегодно проводит ротацию состава Президиума и членов Республиканского комитета Профсоюза;</w:t>
      </w:r>
    </w:p>
    <w:p w14:paraId="654DE47C" w14:textId="77777777" w:rsidR="0011631D" w:rsidRDefault="0011631D" w:rsidP="00CD326D">
      <w:pPr>
        <w:pStyle w:val="1"/>
        <w:shd w:val="clear" w:color="auto" w:fill="auto"/>
        <w:spacing w:after="0" w:line="284" w:lineRule="exact"/>
        <w:ind w:right="20" w:firstLine="426"/>
        <w:jc w:val="both"/>
      </w:pPr>
      <w:r>
        <w:rPr>
          <w:rStyle w:val="0pt"/>
        </w:rPr>
        <w:t>утверждает Положение о ревизионной комиссии</w:t>
      </w:r>
      <w:r w:rsidR="00CD326D">
        <w:rPr>
          <w:rStyle w:val="0pt"/>
        </w:rPr>
        <w:t xml:space="preserve"> Профсоюза; решает иные вопросы </w:t>
      </w:r>
      <w:r>
        <w:rPr>
          <w:rStyle w:val="0pt"/>
        </w:rPr>
        <w:t>деятельности Профсоюза.</w:t>
      </w:r>
    </w:p>
    <w:p w14:paraId="7843619A" w14:textId="77777777" w:rsidR="0011631D" w:rsidRDefault="0011631D" w:rsidP="00FE3B36">
      <w:pPr>
        <w:pStyle w:val="1"/>
        <w:numPr>
          <w:ilvl w:val="0"/>
          <w:numId w:val="4"/>
        </w:numPr>
        <w:shd w:val="clear" w:color="auto" w:fill="auto"/>
        <w:tabs>
          <w:tab w:val="left" w:pos="801"/>
        </w:tabs>
        <w:spacing w:after="0" w:line="284" w:lineRule="exact"/>
        <w:ind w:left="20" w:right="20" w:firstLine="440"/>
        <w:jc w:val="both"/>
      </w:pPr>
      <w:r>
        <w:rPr>
          <w:rStyle w:val="0pt"/>
        </w:rPr>
        <w:t>В период между Пленумами работой Профсоюза руководит Президиум Республиканского комитета Профсоюза. В его состав входят председатель Республиканского комитета и избранные на Съезде или Пленуме члены Республиканского комитета.</w:t>
      </w:r>
    </w:p>
    <w:p w14:paraId="4C045B1D" w14:textId="77777777" w:rsidR="00CD326D" w:rsidRPr="00CD326D" w:rsidRDefault="0011631D" w:rsidP="00FE3B36">
      <w:pPr>
        <w:pStyle w:val="1"/>
        <w:numPr>
          <w:ilvl w:val="0"/>
          <w:numId w:val="4"/>
        </w:numPr>
        <w:shd w:val="clear" w:color="auto" w:fill="auto"/>
        <w:tabs>
          <w:tab w:val="left" w:pos="816"/>
        </w:tabs>
        <w:spacing w:after="0" w:line="284" w:lineRule="exact"/>
        <w:ind w:left="460" w:right="20"/>
        <w:rPr>
          <w:rStyle w:val="0pt"/>
          <w:color w:val="auto"/>
          <w:spacing w:val="-1"/>
          <w:shd w:val="clear" w:color="auto" w:fill="auto"/>
        </w:rPr>
      </w:pPr>
      <w:r>
        <w:rPr>
          <w:rStyle w:val="0pt"/>
        </w:rPr>
        <w:t xml:space="preserve">Президиум Республиканского комитета на заседаниях: </w:t>
      </w:r>
    </w:p>
    <w:p w14:paraId="5E283F46" w14:textId="77777777" w:rsidR="0011631D" w:rsidRDefault="0011631D" w:rsidP="00CD326D">
      <w:pPr>
        <w:pStyle w:val="1"/>
        <w:shd w:val="clear" w:color="auto" w:fill="auto"/>
        <w:tabs>
          <w:tab w:val="left" w:pos="816"/>
        </w:tabs>
        <w:spacing w:after="0" w:line="284" w:lineRule="exact"/>
        <w:ind w:left="460" w:right="20"/>
      </w:pPr>
      <w:r>
        <w:rPr>
          <w:rStyle w:val="0pt"/>
        </w:rPr>
        <w:t>координирует и направляет деятельность профсоюзных</w:t>
      </w:r>
      <w:r w:rsidR="00CD326D">
        <w:t xml:space="preserve"> </w:t>
      </w:r>
      <w:r>
        <w:rPr>
          <w:rStyle w:val="0pt"/>
        </w:rPr>
        <w:t>организаций всех уровней;</w:t>
      </w:r>
    </w:p>
    <w:p w14:paraId="4910552B" w14:textId="77777777" w:rsidR="0011631D" w:rsidRDefault="0011631D" w:rsidP="0011631D">
      <w:pPr>
        <w:pStyle w:val="1"/>
        <w:shd w:val="clear" w:color="auto" w:fill="auto"/>
        <w:spacing w:after="0" w:line="284" w:lineRule="exact"/>
        <w:ind w:left="20" w:right="20" w:firstLine="440"/>
        <w:jc w:val="both"/>
      </w:pPr>
      <w:r>
        <w:rPr>
          <w:rStyle w:val="0pt"/>
        </w:rPr>
        <w:t>распоряжается денежными средствами в соответствии с утвержденной сметой, принимает решения о совершении сделок, связанных с приобретением или отчуждением профсоюзного имущества в пределах предоставленных ему полномочий;</w:t>
      </w:r>
    </w:p>
    <w:p w14:paraId="12A02C50" w14:textId="77777777" w:rsidR="0011631D" w:rsidRDefault="0011631D" w:rsidP="00CD326D">
      <w:pPr>
        <w:pStyle w:val="1"/>
        <w:shd w:val="clear" w:color="auto" w:fill="auto"/>
        <w:spacing w:after="0" w:line="284" w:lineRule="exact"/>
        <w:ind w:left="20" w:right="20" w:firstLine="440"/>
        <w:jc w:val="both"/>
      </w:pPr>
      <w:r>
        <w:rPr>
          <w:rStyle w:val="0pt"/>
        </w:rPr>
        <w:t xml:space="preserve">в необходимых случаях проводит ротацию состава (замену выбывших членов) </w:t>
      </w:r>
      <w:r w:rsidR="00CD326D">
        <w:rPr>
          <w:rStyle w:val="0pt"/>
        </w:rPr>
        <w:t>ревизионной комиссии Профсоюза; контролирует своевременность</w:t>
      </w:r>
      <w:r>
        <w:rPr>
          <w:rStyle w:val="0pt"/>
        </w:rPr>
        <w:t xml:space="preserve"> и полноту поступления членских взносов от организационных структур Профсоюза;</w:t>
      </w:r>
    </w:p>
    <w:p w14:paraId="25D0BCCD" w14:textId="77777777" w:rsidR="0011631D" w:rsidRDefault="0011631D" w:rsidP="0011631D">
      <w:pPr>
        <w:pStyle w:val="1"/>
        <w:shd w:val="clear" w:color="auto" w:fill="auto"/>
        <w:spacing w:after="0" w:line="284" w:lineRule="exact"/>
        <w:ind w:left="20" w:right="20" w:firstLine="440"/>
        <w:jc w:val="both"/>
      </w:pPr>
      <w:r>
        <w:rPr>
          <w:rStyle w:val="0pt"/>
        </w:rPr>
        <w:t>контролирует своевременное перечисление части членских взносов Федерации профсоюзов Беларуси;</w:t>
      </w:r>
    </w:p>
    <w:p w14:paraId="53E7BFBD" w14:textId="77777777" w:rsidR="0011631D" w:rsidRDefault="0011631D" w:rsidP="0011631D">
      <w:pPr>
        <w:pStyle w:val="1"/>
        <w:shd w:val="clear" w:color="auto" w:fill="auto"/>
        <w:spacing w:after="0" w:line="284" w:lineRule="exact"/>
        <w:ind w:left="20" w:right="20" w:firstLine="440"/>
        <w:jc w:val="both"/>
        <w:rPr>
          <w:rStyle w:val="0pt"/>
        </w:rPr>
      </w:pPr>
      <w:r>
        <w:rPr>
          <w:rStyle w:val="0pt"/>
        </w:rPr>
        <w:t>определяет функции, структуру, штатное расписание, форму и условия оплаты труда работников аппарата Республиканского комитета;</w:t>
      </w:r>
    </w:p>
    <w:p w14:paraId="7CB3A97F" w14:textId="77777777" w:rsidR="007638C6" w:rsidRDefault="007638C6" w:rsidP="007638C6">
      <w:pPr>
        <w:pStyle w:val="1"/>
        <w:shd w:val="clear" w:color="auto" w:fill="auto"/>
        <w:spacing w:after="0" w:line="292" w:lineRule="exact"/>
        <w:ind w:left="20" w:right="20" w:firstLine="460"/>
        <w:jc w:val="both"/>
      </w:pPr>
      <w:r>
        <w:rPr>
          <w:rStyle w:val="0pt"/>
        </w:rPr>
        <w:t>определяет позицию Профсоюза по вопросам, требующим неотложного решения;</w:t>
      </w:r>
    </w:p>
    <w:p w14:paraId="137A664C" w14:textId="77777777" w:rsidR="007638C6" w:rsidRDefault="007638C6" w:rsidP="007638C6">
      <w:pPr>
        <w:pStyle w:val="1"/>
        <w:shd w:val="clear" w:color="auto" w:fill="auto"/>
        <w:spacing w:after="0" w:line="292" w:lineRule="exact"/>
        <w:ind w:left="20" w:right="20" w:firstLine="460"/>
        <w:jc w:val="both"/>
      </w:pPr>
      <w:r>
        <w:rPr>
          <w:rStyle w:val="0pt"/>
        </w:rPr>
        <w:t>имеет право отменить либо приостановить любые решения организационных структур профсоюза и их выборных органов, которые противоречат настоящему Уставу и действующему законодательству Республики Беларусь;</w:t>
      </w:r>
    </w:p>
    <w:p w14:paraId="59B34082" w14:textId="77777777" w:rsidR="007638C6" w:rsidRDefault="007638C6" w:rsidP="007638C6">
      <w:pPr>
        <w:pStyle w:val="1"/>
        <w:shd w:val="clear" w:color="auto" w:fill="auto"/>
        <w:spacing w:after="0" w:line="292" w:lineRule="exact"/>
        <w:ind w:left="20" w:right="20" w:firstLine="460"/>
        <w:jc w:val="both"/>
      </w:pPr>
      <w:r>
        <w:rPr>
          <w:rStyle w:val="0pt"/>
        </w:rPr>
        <w:t>рассматривает разногласия по социально-экономическим вопросам между нанимателями и профсоюзными организациями, представляющими трудовые коллективы, принимает меры по устранению этих разногласий;</w:t>
      </w:r>
    </w:p>
    <w:p w14:paraId="4CBE9F55" w14:textId="77777777" w:rsidR="007638C6" w:rsidRDefault="007638C6" w:rsidP="007638C6">
      <w:pPr>
        <w:pStyle w:val="1"/>
        <w:shd w:val="clear" w:color="auto" w:fill="auto"/>
        <w:spacing w:after="0" w:line="292" w:lineRule="exact"/>
        <w:ind w:left="20" w:right="20" w:firstLine="460"/>
        <w:jc w:val="both"/>
      </w:pPr>
      <w:r>
        <w:rPr>
          <w:rStyle w:val="0pt"/>
        </w:rPr>
        <w:t>проводит обучение профсоюзных кадров и актива, оказывает содействие в организации обучения профсоюзным организациям;</w:t>
      </w:r>
    </w:p>
    <w:p w14:paraId="47F34D21" w14:textId="77777777" w:rsidR="007638C6" w:rsidRDefault="007638C6" w:rsidP="007638C6">
      <w:pPr>
        <w:pStyle w:val="1"/>
        <w:shd w:val="clear" w:color="auto" w:fill="auto"/>
        <w:spacing w:after="0" w:line="292" w:lineRule="exact"/>
        <w:ind w:left="20" w:right="20" w:firstLine="460"/>
        <w:jc w:val="both"/>
      </w:pPr>
      <w:r>
        <w:rPr>
          <w:rStyle w:val="0pt"/>
        </w:rPr>
        <w:t>заслушивает отчеты представителей организаций по вопросам экономического и социального развития, соблюдения законодательства, создания здоровых и безопасных условий труда работающим;</w:t>
      </w:r>
    </w:p>
    <w:p w14:paraId="5BE2CF3E" w14:textId="77777777" w:rsidR="007638C6" w:rsidRDefault="007638C6" w:rsidP="007638C6">
      <w:pPr>
        <w:pStyle w:val="1"/>
        <w:shd w:val="clear" w:color="auto" w:fill="auto"/>
        <w:spacing w:after="0" w:line="292" w:lineRule="exact"/>
        <w:ind w:left="20" w:right="20" w:firstLine="460"/>
        <w:jc w:val="both"/>
      </w:pPr>
      <w:r>
        <w:rPr>
          <w:rStyle w:val="0pt"/>
        </w:rPr>
        <w:t>разрабатыв</w:t>
      </w:r>
      <w:r>
        <w:rPr>
          <w:rStyle w:val="0pt"/>
        </w:rPr>
        <w:t>ает и утверждает договор о сотрудничестве с профсоюзами других стран, проводит с ними встречи, семинары, обучение, обмен опытом, рассматривает вопросы, которые способствуют установлению деловых контактов между профсоюзными организациями;</w:t>
      </w:r>
    </w:p>
    <w:p w14:paraId="273558B7" w14:textId="77777777" w:rsidR="007638C6" w:rsidRDefault="007638C6" w:rsidP="007638C6">
      <w:pPr>
        <w:pStyle w:val="1"/>
        <w:shd w:val="clear" w:color="auto" w:fill="auto"/>
        <w:spacing w:after="0" w:line="292" w:lineRule="exact"/>
        <w:ind w:left="20" w:right="20" w:firstLine="460"/>
        <w:jc w:val="both"/>
      </w:pPr>
      <w:r>
        <w:rPr>
          <w:rStyle w:val="0pt"/>
        </w:rPr>
        <w:t>вносит предложения и участвует в деятельности по разработке и заключению Генерального соглашения, заключает от имени профсоюза отраслевое Тарифное соглашение;</w:t>
      </w:r>
    </w:p>
    <w:p w14:paraId="44991A21" w14:textId="77777777" w:rsidR="007638C6" w:rsidRDefault="007638C6" w:rsidP="007638C6">
      <w:pPr>
        <w:pStyle w:val="1"/>
        <w:shd w:val="clear" w:color="auto" w:fill="auto"/>
        <w:spacing w:after="0" w:line="292" w:lineRule="exact"/>
        <w:ind w:left="20" w:right="20" w:firstLine="460"/>
        <w:jc w:val="both"/>
      </w:pPr>
      <w:r>
        <w:rPr>
          <w:rStyle w:val="0pt"/>
        </w:rPr>
        <w:t>в соответствии с действующим законодательством организует и поддерживает коллективные действия в защиту законных прав и интересов членов профсоюза;</w:t>
      </w:r>
    </w:p>
    <w:p w14:paraId="408C3FED" w14:textId="77777777" w:rsidR="007638C6" w:rsidRDefault="007638C6" w:rsidP="007638C6">
      <w:pPr>
        <w:pStyle w:val="1"/>
        <w:shd w:val="clear" w:color="auto" w:fill="auto"/>
        <w:spacing w:after="0" w:line="292" w:lineRule="exact"/>
        <w:ind w:left="20" w:firstLine="460"/>
        <w:jc w:val="both"/>
      </w:pPr>
      <w:r>
        <w:rPr>
          <w:rStyle w:val="0pt"/>
        </w:rPr>
        <w:t>утверждает символику Профсоюза;</w:t>
      </w:r>
    </w:p>
    <w:p w14:paraId="5F7D3C11" w14:textId="77777777" w:rsidR="0011631D" w:rsidRDefault="007638C6" w:rsidP="007638C6">
      <w:pPr>
        <w:pStyle w:val="1"/>
        <w:shd w:val="clear" w:color="auto" w:fill="auto"/>
        <w:spacing w:after="0" w:line="292" w:lineRule="exact"/>
        <w:ind w:left="20" w:right="20" w:firstLine="460"/>
        <w:jc w:val="both"/>
      </w:pPr>
      <w:r>
        <w:rPr>
          <w:rStyle w:val="0pt"/>
        </w:rPr>
        <w:t>имеет право освобождать от занимаемых должностей за нарушения Устава Белорусского профессионально</w:t>
      </w:r>
      <w:r>
        <w:rPr>
          <w:rStyle w:val="0pt"/>
        </w:rPr>
        <w:t>го союза работников связи, невып</w:t>
      </w:r>
      <w:r>
        <w:rPr>
          <w:rStyle w:val="0pt"/>
        </w:rPr>
        <w:t>олнение решений Федерации профсоюзов Беларуси и Белорусского профессионального союза работников связи</w:t>
      </w:r>
      <w:r>
        <w:rPr>
          <w:rStyle w:val="0pt"/>
        </w:rPr>
        <w:t xml:space="preserve"> </w:t>
      </w:r>
      <w:ins w:id="2" w:author="User" w:date="2018-06-26T13:56:00Z">
        <w:r>
          <w:rPr>
            <w:rStyle w:val="0pt"/>
          </w:rPr>
          <w:t>и области информационных технологий</w:t>
        </w:r>
      </w:ins>
      <w:r>
        <w:rPr>
          <w:rStyle w:val="0pt"/>
        </w:rPr>
        <w:t>, решений членской организации, причинение материального ущерба профсоюзу, нарушение финансовой дисциплины или совершение другого порочащего проступка любого руководителя</w:t>
      </w:r>
      <w:r>
        <w:t xml:space="preserve"> </w:t>
      </w:r>
      <w:r w:rsidR="0011631D">
        <w:rPr>
          <w:rStyle w:val="0pt"/>
        </w:rPr>
        <w:t xml:space="preserve">или штатного работника любой из организационных структур профсоюза (независимо от порядка приема на работу). Расторжение трудовых отношений по решению об </w:t>
      </w:r>
      <w:r w:rsidR="0011631D">
        <w:rPr>
          <w:rStyle w:val="0pt"/>
        </w:rPr>
        <w:lastRenderedPageBreak/>
        <w:t>освобождении от занимаемой должности подлежит исполнению руководителем соответствующей (вышестоящей) профсоюзной организации;</w:t>
      </w:r>
    </w:p>
    <w:p w14:paraId="62763144" w14:textId="77777777" w:rsidR="0011631D" w:rsidRDefault="0011631D" w:rsidP="0011631D">
      <w:pPr>
        <w:pStyle w:val="1"/>
        <w:shd w:val="clear" w:color="auto" w:fill="auto"/>
        <w:spacing w:after="0" w:line="292" w:lineRule="exact"/>
        <w:ind w:left="20" w:right="20" w:firstLine="460"/>
        <w:jc w:val="both"/>
      </w:pPr>
      <w:r>
        <w:rPr>
          <w:rStyle w:val="0pt"/>
        </w:rPr>
        <w:t xml:space="preserve">разрабатывает и утверждает Положение о </w:t>
      </w:r>
      <w:r w:rsidR="007638C6">
        <w:rPr>
          <w:rStyle w:val="0pt"/>
        </w:rPr>
        <w:t>первичной профсоюзной организации,</w:t>
      </w:r>
      <w:r>
        <w:rPr>
          <w:rStyle w:val="0pt"/>
        </w:rPr>
        <w:t xml:space="preserve"> наделенной правами объединенной (единой), решает вопрос о наделении первичной профсоюзной организации статусом объединенной (единой) профсоюзной организации;</w:t>
      </w:r>
    </w:p>
    <w:p w14:paraId="6B4CD66A" w14:textId="77777777" w:rsidR="0011631D" w:rsidRDefault="0011631D" w:rsidP="0011631D">
      <w:pPr>
        <w:pStyle w:val="1"/>
        <w:shd w:val="clear" w:color="auto" w:fill="auto"/>
        <w:spacing w:after="0" w:line="292" w:lineRule="exact"/>
        <w:ind w:left="20" w:right="20" w:firstLine="460"/>
        <w:jc w:val="both"/>
      </w:pPr>
      <w:r>
        <w:rPr>
          <w:rStyle w:val="0pt"/>
        </w:rPr>
        <w:t>утверждает штатное расписание и определяет размеры заработной платы освобожденных председателя и других работников профсоюзной организации. На оплату труда направляется не более 50% членских профсоюзных взносов, остающихся в распоряжении организационной структуры;</w:t>
      </w:r>
    </w:p>
    <w:p w14:paraId="7DCAA31B" w14:textId="77777777" w:rsidR="0011631D" w:rsidRDefault="0011631D" w:rsidP="0011631D">
      <w:pPr>
        <w:pStyle w:val="1"/>
        <w:shd w:val="clear" w:color="auto" w:fill="auto"/>
        <w:spacing w:after="0" w:line="292" w:lineRule="exact"/>
        <w:ind w:left="20" w:right="20" w:firstLine="460"/>
        <w:jc w:val="both"/>
      </w:pPr>
      <w:r>
        <w:rPr>
          <w:rStyle w:val="0pt"/>
        </w:rPr>
        <w:t>принимает решение об участии в избирательных кампаниях в соответствии с законодательством Республики Беларусь;</w:t>
      </w:r>
    </w:p>
    <w:p w14:paraId="61E033B9" w14:textId="77777777" w:rsidR="0011631D" w:rsidRDefault="0011631D" w:rsidP="0011631D">
      <w:pPr>
        <w:pStyle w:val="1"/>
        <w:shd w:val="clear" w:color="auto" w:fill="auto"/>
        <w:spacing w:after="0" w:line="292" w:lineRule="exact"/>
        <w:ind w:left="20" w:right="20" w:firstLine="460"/>
        <w:jc w:val="both"/>
      </w:pPr>
      <w:r>
        <w:rPr>
          <w:rStyle w:val="0pt"/>
        </w:rPr>
        <w:t>принимает решение о созыве Съезда Профсоюза, устанавливает норму представительства на нем;</w:t>
      </w:r>
    </w:p>
    <w:p w14:paraId="712D3637" w14:textId="77777777" w:rsidR="0011631D" w:rsidRDefault="0011631D" w:rsidP="0011631D">
      <w:pPr>
        <w:pStyle w:val="1"/>
        <w:shd w:val="clear" w:color="auto" w:fill="auto"/>
        <w:spacing w:after="0" w:line="292" w:lineRule="exact"/>
        <w:ind w:left="20" w:right="20" w:firstLine="460"/>
        <w:jc w:val="both"/>
      </w:pPr>
      <w:r>
        <w:rPr>
          <w:rStyle w:val="0pt"/>
        </w:rPr>
        <w:t>созывает Пленумы, определяет дату их проведения, повестку дня и место проведения;</w:t>
      </w:r>
    </w:p>
    <w:p w14:paraId="6E85DF67" w14:textId="77777777" w:rsidR="0011631D" w:rsidRDefault="0011631D" w:rsidP="0011631D">
      <w:pPr>
        <w:pStyle w:val="1"/>
        <w:shd w:val="clear" w:color="auto" w:fill="auto"/>
        <w:spacing w:after="0" w:line="292" w:lineRule="exact"/>
        <w:ind w:left="20" w:right="20" w:firstLine="460"/>
        <w:jc w:val="both"/>
      </w:pPr>
      <w:r>
        <w:rPr>
          <w:rStyle w:val="0pt"/>
        </w:rPr>
        <w:t>организует освещение деятельности Профсоюза и его организационных структур в средствах массовой информации;</w:t>
      </w:r>
    </w:p>
    <w:p w14:paraId="20D86356" w14:textId="77777777" w:rsidR="0011631D" w:rsidRDefault="0011631D" w:rsidP="0011631D">
      <w:pPr>
        <w:pStyle w:val="1"/>
        <w:shd w:val="clear" w:color="auto" w:fill="auto"/>
        <w:spacing w:after="0" w:line="292" w:lineRule="exact"/>
        <w:ind w:left="20" w:right="20" w:firstLine="460"/>
        <w:jc w:val="both"/>
      </w:pPr>
      <w:r>
        <w:rPr>
          <w:rStyle w:val="0pt"/>
        </w:rPr>
        <w:t>осуществляет иные полномочия в рамках своей компетенции в соответствии с настоящим Уставом и законодательством Республики Беларусь.</w:t>
      </w:r>
    </w:p>
    <w:p w14:paraId="2867A9E5" w14:textId="77777777" w:rsidR="0011631D" w:rsidRDefault="0011631D" w:rsidP="00FE3B36">
      <w:pPr>
        <w:pStyle w:val="1"/>
        <w:numPr>
          <w:ilvl w:val="0"/>
          <w:numId w:val="4"/>
        </w:numPr>
        <w:shd w:val="clear" w:color="auto" w:fill="auto"/>
        <w:tabs>
          <w:tab w:val="left" w:pos="927"/>
        </w:tabs>
        <w:spacing w:after="0" w:line="292" w:lineRule="exact"/>
        <w:ind w:left="20" w:right="20" w:firstLine="460"/>
        <w:jc w:val="both"/>
      </w:pPr>
      <w:r>
        <w:rPr>
          <w:rStyle w:val="0pt"/>
        </w:rPr>
        <w:t>Председатель Республиканского комитета Профсоюза входит в состав Республиканского комитета по должности. •</w:t>
      </w:r>
    </w:p>
    <w:p w14:paraId="2BED6CE4" w14:textId="77777777" w:rsidR="0011631D" w:rsidRDefault="0011631D" w:rsidP="00FE3B36">
      <w:pPr>
        <w:pStyle w:val="1"/>
        <w:numPr>
          <w:ilvl w:val="0"/>
          <w:numId w:val="4"/>
        </w:numPr>
        <w:shd w:val="clear" w:color="auto" w:fill="auto"/>
        <w:tabs>
          <w:tab w:val="left" w:pos="830"/>
        </w:tabs>
        <w:spacing w:after="0" w:line="292" w:lineRule="exact"/>
        <w:ind w:left="20" w:right="20" w:firstLine="460"/>
        <w:jc w:val="both"/>
      </w:pPr>
      <w:r>
        <w:rPr>
          <w:rStyle w:val="0pt"/>
        </w:rPr>
        <w:t>Пленум, Президиум и председатель подотчетны Съезду и Республиканскому комитету Профсоюза.</w:t>
      </w:r>
    </w:p>
    <w:p w14:paraId="4E77313B" w14:textId="77777777" w:rsidR="0011631D" w:rsidRDefault="0011631D" w:rsidP="00FE3B36">
      <w:pPr>
        <w:pStyle w:val="1"/>
        <w:numPr>
          <w:ilvl w:val="0"/>
          <w:numId w:val="4"/>
        </w:numPr>
        <w:shd w:val="clear" w:color="auto" w:fill="auto"/>
        <w:tabs>
          <w:tab w:val="left" w:pos="924"/>
        </w:tabs>
        <w:spacing w:after="0" w:line="292" w:lineRule="exact"/>
        <w:ind w:left="20" w:right="20" w:firstLine="460"/>
        <w:jc w:val="both"/>
      </w:pPr>
      <w:r>
        <w:rPr>
          <w:rStyle w:val="0pt"/>
        </w:rPr>
        <w:t>Председатель Республиканского комитета Профсоюза обладает всеми правами и обязанностями руководителя юридического лица, выполняет функции, делегированные ему Республиканским комитетом, его Пленумом и Президиумом в пределах, установленных настоящим Уставом.</w:t>
      </w:r>
    </w:p>
    <w:p w14:paraId="4DA88C6F" w14:textId="77777777" w:rsidR="0011631D" w:rsidRDefault="0011631D" w:rsidP="00FE3B36">
      <w:pPr>
        <w:pStyle w:val="1"/>
        <w:numPr>
          <w:ilvl w:val="0"/>
          <w:numId w:val="4"/>
        </w:numPr>
        <w:shd w:val="clear" w:color="auto" w:fill="auto"/>
        <w:tabs>
          <w:tab w:val="left" w:pos="853"/>
        </w:tabs>
        <w:spacing w:after="0" w:line="284" w:lineRule="exact"/>
        <w:ind w:right="20" w:firstLine="460"/>
        <w:jc w:val="both"/>
      </w:pPr>
      <w:r>
        <w:rPr>
          <w:rStyle w:val="0pt"/>
        </w:rPr>
        <w:t>Председатель Республиканского комитета Профсоюза в соответствии со своей компетенцией:</w:t>
      </w:r>
    </w:p>
    <w:p w14:paraId="56205CA8" w14:textId="77777777" w:rsidR="0011631D" w:rsidRDefault="0011631D" w:rsidP="0011631D">
      <w:pPr>
        <w:pStyle w:val="1"/>
        <w:shd w:val="clear" w:color="auto" w:fill="auto"/>
        <w:spacing w:after="0" w:line="284" w:lineRule="exact"/>
        <w:ind w:right="20" w:firstLine="460"/>
        <w:jc w:val="both"/>
      </w:pPr>
      <w:r>
        <w:rPr>
          <w:rStyle w:val="0pt"/>
        </w:rPr>
        <w:t>организует выполнение уставных задач, решений Съезда, Республиканского комитета и его Президиума;</w:t>
      </w:r>
    </w:p>
    <w:p w14:paraId="328F8D2C" w14:textId="77777777" w:rsidR="0011631D" w:rsidRDefault="0011631D" w:rsidP="0011631D">
      <w:pPr>
        <w:pStyle w:val="1"/>
        <w:shd w:val="clear" w:color="auto" w:fill="auto"/>
        <w:spacing w:after="0" w:line="284" w:lineRule="exact"/>
        <w:ind w:right="20" w:firstLine="460"/>
        <w:jc w:val="both"/>
      </w:pPr>
      <w:r>
        <w:rPr>
          <w:rStyle w:val="0pt"/>
        </w:rPr>
        <w:t>представляет без доверенности Профсоюз в органах государственной власти, органах местного самоуправления, судах, общественных объединениях и в иных организациях, средствах массовой информации, а также в международных организациях;</w:t>
      </w:r>
    </w:p>
    <w:p w14:paraId="4827994A" w14:textId="77777777" w:rsidR="0011631D" w:rsidRDefault="0011631D" w:rsidP="0011631D">
      <w:pPr>
        <w:pStyle w:val="1"/>
        <w:shd w:val="clear" w:color="auto" w:fill="auto"/>
        <w:spacing w:after="0" w:line="284" w:lineRule="exact"/>
        <w:ind w:right="20" w:firstLine="460"/>
        <w:jc w:val="both"/>
      </w:pPr>
      <w:r>
        <w:rPr>
          <w:rStyle w:val="0pt"/>
        </w:rPr>
        <w:t>координирует деятельность оргструктур Профсоюза по выработке единой позиции по реализации уставных целей и задач;</w:t>
      </w:r>
    </w:p>
    <w:p w14:paraId="32309096" w14:textId="77777777" w:rsidR="0011631D" w:rsidRDefault="0011631D" w:rsidP="0011631D">
      <w:pPr>
        <w:pStyle w:val="1"/>
        <w:shd w:val="clear" w:color="auto" w:fill="auto"/>
        <w:spacing w:after="0" w:line="284" w:lineRule="exact"/>
        <w:ind w:right="20" w:firstLine="460"/>
        <w:jc w:val="both"/>
      </w:pPr>
      <w:r>
        <w:rPr>
          <w:rStyle w:val="0pt"/>
        </w:rPr>
        <w:t>руководит работой Республиканского комитета и его Президиума, председательствует на Пленумах Республиканского комитета, созывает заседания Президиума;</w:t>
      </w:r>
    </w:p>
    <w:p w14:paraId="0C27A921" w14:textId="77777777" w:rsidR="0011631D" w:rsidRDefault="0011631D" w:rsidP="0011631D">
      <w:pPr>
        <w:pStyle w:val="1"/>
        <w:shd w:val="clear" w:color="auto" w:fill="auto"/>
        <w:spacing w:after="0" w:line="284" w:lineRule="exact"/>
        <w:ind w:right="20" w:firstLine="460"/>
        <w:jc w:val="both"/>
      </w:pPr>
      <w:r>
        <w:rPr>
          <w:rStyle w:val="0pt"/>
        </w:rPr>
        <w:t>распоряжается имуществом, в том числе денежными средствами Профсоюза в соответствии с утвержденной сметой и решениями Съезда, Пленума и Президиума;</w:t>
      </w:r>
    </w:p>
    <w:p w14:paraId="68901A46" w14:textId="77777777" w:rsidR="0011631D" w:rsidRDefault="0011631D" w:rsidP="0011631D">
      <w:pPr>
        <w:pStyle w:val="1"/>
        <w:shd w:val="clear" w:color="auto" w:fill="auto"/>
        <w:spacing w:after="0" w:line="284" w:lineRule="exact"/>
        <w:ind w:right="20" w:firstLine="460"/>
        <w:jc w:val="both"/>
      </w:pPr>
      <w:r>
        <w:rPr>
          <w:rStyle w:val="0pt"/>
        </w:rPr>
        <w:t>осуществляет финансовые операции, заключает договоры и соглашения в пределах полномочий, предоставленных ему Республиканским комитетом и его Президиумом;</w:t>
      </w:r>
    </w:p>
    <w:p w14:paraId="7B4CCD9C" w14:textId="77777777" w:rsidR="0011631D" w:rsidRDefault="0011631D" w:rsidP="0011631D">
      <w:pPr>
        <w:pStyle w:val="1"/>
        <w:shd w:val="clear" w:color="auto" w:fill="auto"/>
        <w:spacing w:after="0" w:line="284" w:lineRule="exact"/>
        <w:ind w:right="20" w:firstLine="460"/>
        <w:jc w:val="both"/>
      </w:pPr>
      <w:r>
        <w:rPr>
          <w:rStyle w:val="0pt"/>
        </w:rPr>
        <w:t>осуществляет общее руководство работниками аппарата Республиканского комитета, утверждает их должностные обязанности, заключает и расторгает трудовые договоры с ними, издает распоряжения;</w:t>
      </w:r>
    </w:p>
    <w:p w14:paraId="4C78E63D" w14:textId="77777777" w:rsidR="0011631D" w:rsidRDefault="0011631D" w:rsidP="0011631D">
      <w:pPr>
        <w:pStyle w:val="1"/>
        <w:shd w:val="clear" w:color="auto" w:fill="auto"/>
        <w:spacing w:after="0" w:line="284" w:lineRule="exact"/>
        <w:ind w:right="20" w:firstLine="460"/>
        <w:jc w:val="both"/>
      </w:pPr>
      <w:r>
        <w:rPr>
          <w:rStyle w:val="0pt"/>
        </w:rPr>
        <w:t>по отдельным, не терпящим отлагательства вопросам или по вопросам, обсуждение которых на заседании Президиума нецелесообразно, председатель имеет право принимать решения путем опроса членов Президиума или самостоятельно с последующей информацией о принятом решении членов Президиума;</w:t>
      </w:r>
    </w:p>
    <w:p w14:paraId="552582B5" w14:textId="77777777" w:rsidR="0011631D" w:rsidRDefault="0011631D" w:rsidP="007638C6">
      <w:pPr>
        <w:pStyle w:val="1"/>
        <w:shd w:val="clear" w:color="auto" w:fill="auto"/>
        <w:spacing w:after="0" w:line="284" w:lineRule="exact"/>
        <w:ind w:right="20" w:firstLine="460"/>
        <w:jc w:val="both"/>
      </w:pPr>
      <w:r>
        <w:rPr>
          <w:rStyle w:val="0pt"/>
        </w:rPr>
        <w:t xml:space="preserve">имеет право освобождать от занимаемых должностей за нарушения Устава Белорусского профессионального союза работников связи, невыполнение решений Федерации профсоюзов </w:t>
      </w:r>
      <w:r>
        <w:rPr>
          <w:rStyle w:val="0pt"/>
        </w:rPr>
        <w:lastRenderedPageBreak/>
        <w:t>Беларуси и Белорусского профессионального союза работников связи, решений членских организаций, причинение материального ущерба Профсоюзу, нарушение финансовой дисциплины или совершение другого порочащего проступка</w:t>
      </w:r>
      <w:r w:rsidR="007638C6">
        <w:rPr>
          <w:rStyle w:val="0pt"/>
        </w:rPr>
        <w:t xml:space="preserve"> </w:t>
      </w:r>
      <w:r>
        <w:rPr>
          <w:rStyle w:val="0pt"/>
        </w:rPr>
        <w:t>любого руководителя или штатного работника любой из организационных структур Профсоюза (независимо от порядка приема на работу). Расторжение трудовых отношений по решению об освобождении от занимаемой должности подлежит исполнению руководи</w:t>
      </w:r>
      <w:r w:rsidR="007638C6">
        <w:rPr>
          <w:rStyle w:val="0pt"/>
        </w:rPr>
        <w:t>телем соответствующей (вышестоящ</w:t>
      </w:r>
      <w:r>
        <w:rPr>
          <w:rStyle w:val="0pt"/>
        </w:rPr>
        <w:t>ей) профсоюзной организации;</w:t>
      </w:r>
    </w:p>
    <w:p w14:paraId="1B143DB6" w14:textId="77777777" w:rsidR="0011631D" w:rsidRDefault="0011631D" w:rsidP="0011631D">
      <w:pPr>
        <w:pStyle w:val="1"/>
        <w:shd w:val="clear" w:color="auto" w:fill="auto"/>
        <w:spacing w:after="0" w:line="284" w:lineRule="exact"/>
        <w:ind w:left="20" w:firstLine="460"/>
        <w:jc w:val="both"/>
      </w:pPr>
      <w:r>
        <w:rPr>
          <w:rStyle w:val="0pt"/>
        </w:rPr>
        <w:t>решает иные вопросы, связанные с выполнением целей и задач, укреплением его организационного единства и финансового положения в интересах членов профсоюза.</w:t>
      </w:r>
    </w:p>
    <w:p w14:paraId="72902E6E" w14:textId="77777777" w:rsidR="0011631D" w:rsidRDefault="0011631D" w:rsidP="00FE3B36">
      <w:pPr>
        <w:pStyle w:val="1"/>
        <w:numPr>
          <w:ilvl w:val="0"/>
          <w:numId w:val="4"/>
        </w:numPr>
        <w:shd w:val="clear" w:color="auto" w:fill="auto"/>
        <w:tabs>
          <w:tab w:val="left" w:pos="888"/>
        </w:tabs>
        <w:spacing w:after="0" w:line="284" w:lineRule="exact"/>
        <w:ind w:left="20" w:firstLine="460"/>
        <w:jc w:val="both"/>
      </w:pPr>
      <w:r>
        <w:rPr>
          <w:rStyle w:val="0pt"/>
        </w:rPr>
        <w:t>В отсутствие председателя Республиканского комитета</w:t>
      </w:r>
      <w:r w:rsidR="007638C6">
        <w:rPr>
          <w:rStyle w:val="0pt"/>
        </w:rPr>
        <w:t xml:space="preserve"> Профсоюза его функции может вып</w:t>
      </w:r>
      <w:r>
        <w:rPr>
          <w:rStyle w:val="0pt"/>
        </w:rPr>
        <w:t>олнять один из членов Президиума Республиканского комитета в порядке, определяемом решением Президиума.</w:t>
      </w:r>
    </w:p>
    <w:p w14:paraId="20521E76" w14:textId="77777777" w:rsidR="0011631D" w:rsidRDefault="0011631D" w:rsidP="00FE3B36">
      <w:pPr>
        <w:pStyle w:val="1"/>
        <w:numPr>
          <w:ilvl w:val="0"/>
          <w:numId w:val="4"/>
        </w:numPr>
        <w:shd w:val="clear" w:color="auto" w:fill="auto"/>
        <w:tabs>
          <w:tab w:val="left" w:pos="924"/>
        </w:tabs>
        <w:spacing w:after="0" w:line="284" w:lineRule="exact"/>
        <w:ind w:left="20" w:firstLine="460"/>
        <w:jc w:val="both"/>
      </w:pPr>
      <w:r>
        <w:rPr>
          <w:rStyle w:val="0pt"/>
        </w:rPr>
        <w:t>Председатель Республи</w:t>
      </w:r>
      <w:r w:rsidR="007638C6">
        <w:rPr>
          <w:rStyle w:val="0pt"/>
        </w:rPr>
        <w:t>канского комитета Профсоюза подо</w:t>
      </w:r>
      <w:r>
        <w:rPr>
          <w:rStyle w:val="0pt"/>
        </w:rPr>
        <w:t>тчетен Съезду и Республиканскому комитету.</w:t>
      </w:r>
    </w:p>
    <w:p w14:paraId="096748F2" w14:textId="77777777" w:rsidR="0011631D" w:rsidRDefault="0011631D" w:rsidP="00FE3B36">
      <w:pPr>
        <w:pStyle w:val="1"/>
        <w:numPr>
          <w:ilvl w:val="0"/>
          <w:numId w:val="4"/>
        </w:numPr>
        <w:shd w:val="clear" w:color="auto" w:fill="auto"/>
        <w:tabs>
          <w:tab w:val="left" w:pos="1014"/>
        </w:tabs>
        <w:spacing w:after="0" w:line="284" w:lineRule="exact"/>
        <w:ind w:left="20" w:firstLine="460"/>
        <w:jc w:val="both"/>
      </w:pPr>
      <w:r>
        <w:rPr>
          <w:rStyle w:val="0pt"/>
        </w:rPr>
        <w:t xml:space="preserve">Решение о досрочном прекращении полномочий и расторжении трудового договора с председателем Республиканского комитета Профсоюза по его инициативе, а также по иным основаниям, предусмотренным законодательством, в том числе в случаях нарушения им Устава Профсоюза, решений выборных органов, исключения из Профсоюза может приниматься на Съезде, </w:t>
      </w:r>
      <w:r w:rsidR="007638C6">
        <w:rPr>
          <w:rStyle w:val="0pt"/>
        </w:rPr>
        <w:t>Пленуме,</w:t>
      </w:r>
      <w:r>
        <w:rPr>
          <w:rStyle w:val="0pt"/>
        </w:rPr>
        <w:t xml:space="preserve"> а также Президиуме Республиканского комитета.</w:t>
      </w:r>
    </w:p>
    <w:p w14:paraId="5A66289B" w14:textId="77777777" w:rsidR="0011631D" w:rsidRDefault="0011631D" w:rsidP="0011631D">
      <w:pPr>
        <w:pStyle w:val="1"/>
        <w:shd w:val="clear" w:color="auto" w:fill="auto"/>
        <w:spacing w:after="292" w:line="284" w:lineRule="exact"/>
        <w:ind w:left="20" w:firstLine="460"/>
        <w:jc w:val="both"/>
      </w:pPr>
      <w:r>
        <w:rPr>
          <w:rStyle w:val="0pt"/>
        </w:rPr>
        <w:t>Исполнение обязанностей председателя Республиканского комитета Профсоюза в этом случае или в случае возникновения обстоятельств, не зав</w:t>
      </w:r>
      <w:r w:rsidR="007638C6">
        <w:rPr>
          <w:rStyle w:val="0pt"/>
        </w:rPr>
        <w:t>исящих от воли сторон, может быт</w:t>
      </w:r>
      <w:r>
        <w:rPr>
          <w:rStyle w:val="0pt"/>
        </w:rPr>
        <w:t>ь возложено на одного из членов Президиума Республиканского комитета до проведения Съезда.</w:t>
      </w:r>
    </w:p>
    <w:p w14:paraId="1C30A118" w14:textId="77777777" w:rsidR="0011631D" w:rsidRDefault="0011631D" w:rsidP="0011631D">
      <w:pPr>
        <w:pStyle w:val="1"/>
        <w:shd w:val="clear" w:color="auto" w:fill="auto"/>
        <w:spacing w:after="9" w:line="220" w:lineRule="exact"/>
        <w:ind w:left="20"/>
        <w:jc w:val="both"/>
      </w:pPr>
      <w:r>
        <w:rPr>
          <w:rStyle w:val="0pt"/>
        </w:rPr>
        <w:t>ГЛАВА 7</w:t>
      </w:r>
    </w:p>
    <w:p w14:paraId="10A0E6F2" w14:textId="77777777" w:rsidR="0011631D" w:rsidRDefault="0011631D" w:rsidP="0011631D">
      <w:pPr>
        <w:pStyle w:val="1"/>
        <w:shd w:val="clear" w:color="auto" w:fill="auto"/>
        <w:spacing w:after="258" w:line="220" w:lineRule="exact"/>
        <w:ind w:left="20"/>
        <w:jc w:val="both"/>
      </w:pPr>
      <w:r>
        <w:rPr>
          <w:rStyle w:val="0pt"/>
        </w:rPr>
        <w:t>РЕВИЗИОННЫЕ КОМИС</w:t>
      </w:r>
      <w:r w:rsidR="007638C6">
        <w:rPr>
          <w:rStyle w:val="0pt"/>
        </w:rPr>
        <w:t>С</w:t>
      </w:r>
      <w:r>
        <w:rPr>
          <w:rStyle w:val="0pt"/>
        </w:rPr>
        <w:t>ИИ</w:t>
      </w:r>
    </w:p>
    <w:p w14:paraId="07C8817F" w14:textId="77777777" w:rsidR="0011631D" w:rsidRDefault="0011631D" w:rsidP="007638C6">
      <w:pPr>
        <w:pStyle w:val="1"/>
        <w:numPr>
          <w:ilvl w:val="0"/>
          <w:numId w:val="4"/>
        </w:numPr>
        <w:shd w:val="clear" w:color="auto" w:fill="auto"/>
        <w:tabs>
          <w:tab w:val="left" w:pos="1032"/>
        </w:tabs>
        <w:spacing w:after="0" w:line="284" w:lineRule="exact"/>
        <w:ind w:left="20" w:firstLine="460"/>
        <w:jc w:val="both"/>
      </w:pPr>
      <w:r>
        <w:rPr>
          <w:rStyle w:val="0pt"/>
        </w:rPr>
        <w:t xml:space="preserve">В Профсоюзе, его организационных структурах избираются ревизионные </w:t>
      </w:r>
      <w:r w:rsidR="007638C6">
        <w:rPr>
          <w:rStyle w:val="0pt"/>
        </w:rPr>
        <w:t>комиссии</w:t>
      </w:r>
      <w:r>
        <w:rPr>
          <w:rStyle w:val="0pt"/>
        </w:rPr>
        <w:t>. Ревизионные комиссии избираются одновременно с соответствующими профсоюзными органами и на тот же срок. Они независимы в своей</w:t>
      </w:r>
      <w:r w:rsidR="007638C6">
        <w:t xml:space="preserve"> </w:t>
      </w:r>
      <w:r>
        <w:rPr>
          <w:rStyle w:val="0pt"/>
        </w:rPr>
        <w:t>деятельности и подотчетны собраниям, конференциям, съезду и обязаны периодически отчитываться о проделанной работе в сроки, установленные для соответствующих профсоюзных органов. Председатели и секретари ревизионных комиссий организационных структур профсоюза, как правило, избираются на заседаниях этих комиссий.</w:t>
      </w:r>
    </w:p>
    <w:p w14:paraId="321CA5BA" w14:textId="77777777" w:rsidR="0011631D" w:rsidRDefault="0011631D" w:rsidP="00E519E7">
      <w:pPr>
        <w:pStyle w:val="1"/>
        <w:numPr>
          <w:ilvl w:val="0"/>
          <w:numId w:val="4"/>
        </w:numPr>
        <w:shd w:val="clear" w:color="auto" w:fill="auto"/>
        <w:tabs>
          <w:tab w:val="left" w:pos="840"/>
        </w:tabs>
        <w:spacing w:after="0" w:line="292" w:lineRule="exact"/>
        <w:ind w:left="20" w:firstLine="460"/>
        <w:jc w:val="both"/>
      </w:pPr>
      <w:r>
        <w:rPr>
          <w:rStyle w:val="0pt"/>
        </w:rPr>
        <w:t>Ревизионные комиссии:</w:t>
      </w:r>
    </w:p>
    <w:p w14:paraId="100E9A14" w14:textId="77777777" w:rsidR="0011631D" w:rsidRDefault="0011631D" w:rsidP="0011631D">
      <w:pPr>
        <w:pStyle w:val="1"/>
        <w:shd w:val="clear" w:color="auto" w:fill="auto"/>
        <w:spacing w:after="0" w:line="292" w:lineRule="exact"/>
        <w:ind w:left="20" w:right="20" w:firstLine="460"/>
        <w:jc w:val="both"/>
      </w:pPr>
      <w:r>
        <w:rPr>
          <w:rStyle w:val="0pt"/>
        </w:rPr>
        <w:t>осуществляют контроль финансовой деятельности Профсоюза, его организационных структур;</w:t>
      </w:r>
    </w:p>
    <w:p w14:paraId="1B39AC03" w14:textId="77777777" w:rsidR="0011631D" w:rsidRDefault="0011631D" w:rsidP="0011631D">
      <w:pPr>
        <w:pStyle w:val="1"/>
        <w:shd w:val="clear" w:color="auto" w:fill="auto"/>
        <w:spacing w:after="0" w:line="292" w:lineRule="exact"/>
        <w:ind w:left="20" w:right="20" w:firstLine="460"/>
        <w:jc w:val="both"/>
      </w:pPr>
      <w:r>
        <w:rPr>
          <w:rStyle w:val="0pt"/>
        </w:rPr>
        <w:t>контролируют выполнение профсоюзными органами положений Устава, решений Съез</w:t>
      </w:r>
      <w:r w:rsidR="00937E8F">
        <w:rPr>
          <w:rStyle w:val="0pt"/>
        </w:rPr>
        <w:t>да, конференций (собраний), выш</w:t>
      </w:r>
      <w:r>
        <w:rPr>
          <w:rStyle w:val="0pt"/>
        </w:rPr>
        <w:t>естоящих органов Профсоюза;</w:t>
      </w:r>
    </w:p>
    <w:p w14:paraId="0E88B227" w14:textId="77777777" w:rsidR="0011631D" w:rsidRDefault="0011631D" w:rsidP="0011631D">
      <w:pPr>
        <w:pStyle w:val="1"/>
        <w:shd w:val="clear" w:color="auto" w:fill="auto"/>
        <w:spacing w:after="0" w:line="292" w:lineRule="exact"/>
        <w:ind w:left="20" w:right="20" w:firstLine="460"/>
        <w:jc w:val="both"/>
      </w:pPr>
      <w:r>
        <w:rPr>
          <w:rStyle w:val="0pt"/>
        </w:rPr>
        <w:t>проверяют полноту сбора и своевременность поступления финансовых средств на текущие счета профсоюзных организаций, сохранность денежных средств и материальных ценностей, их использование и порядок списания, соответствие расходования средств утвержденным сметам;</w:t>
      </w:r>
    </w:p>
    <w:p w14:paraId="2D274B73" w14:textId="77777777" w:rsidR="0011631D" w:rsidRDefault="0011631D" w:rsidP="0011631D">
      <w:pPr>
        <w:pStyle w:val="1"/>
        <w:shd w:val="clear" w:color="auto" w:fill="auto"/>
        <w:spacing w:after="0" w:line="292" w:lineRule="exact"/>
        <w:ind w:left="20" w:right="20" w:firstLine="460"/>
        <w:jc w:val="both"/>
      </w:pPr>
      <w:r>
        <w:rPr>
          <w:rStyle w:val="0pt"/>
        </w:rPr>
        <w:t>проверяют сроки рассмотрения, законность и обоснованность ответов на обращения членов Профсоюза;</w:t>
      </w:r>
    </w:p>
    <w:p w14:paraId="578646FA" w14:textId="77777777" w:rsidR="0011631D" w:rsidRDefault="0011631D" w:rsidP="0011631D">
      <w:pPr>
        <w:pStyle w:val="1"/>
        <w:shd w:val="clear" w:color="auto" w:fill="auto"/>
        <w:spacing w:after="0" w:line="292" w:lineRule="exact"/>
        <w:ind w:left="20" w:right="20" w:firstLine="460"/>
        <w:jc w:val="both"/>
      </w:pPr>
      <w:r>
        <w:rPr>
          <w:rStyle w:val="0pt"/>
        </w:rPr>
        <w:t>проверяют правильность учета членов Профсоюза, выдачи документов, связанных с профсоюзным членством;</w:t>
      </w:r>
    </w:p>
    <w:p w14:paraId="555DDA9B" w14:textId="77777777" w:rsidR="0011631D" w:rsidRDefault="0011631D" w:rsidP="0011631D">
      <w:pPr>
        <w:pStyle w:val="1"/>
        <w:shd w:val="clear" w:color="auto" w:fill="auto"/>
        <w:spacing w:after="0" w:line="292" w:lineRule="exact"/>
        <w:ind w:left="20" w:right="20" w:firstLine="460"/>
        <w:jc w:val="both"/>
      </w:pPr>
      <w:r>
        <w:rPr>
          <w:rStyle w:val="0pt"/>
        </w:rPr>
        <w:t>принимают участие в работе соответствующих руководящих органов с правом совещательного голоса.</w:t>
      </w:r>
    </w:p>
    <w:p w14:paraId="0C985AD5" w14:textId="77777777" w:rsidR="0011631D" w:rsidRDefault="0011631D" w:rsidP="00E519E7">
      <w:pPr>
        <w:pStyle w:val="1"/>
        <w:numPr>
          <w:ilvl w:val="0"/>
          <w:numId w:val="4"/>
        </w:numPr>
        <w:shd w:val="clear" w:color="auto" w:fill="auto"/>
        <w:tabs>
          <w:tab w:val="left" w:pos="851"/>
        </w:tabs>
        <w:spacing w:after="0" w:line="292" w:lineRule="exact"/>
        <w:ind w:left="20" w:right="20" w:firstLine="460"/>
        <w:jc w:val="both"/>
      </w:pPr>
      <w:r>
        <w:rPr>
          <w:rStyle w:val="0pt"/>
        </w:rPr>
        <w:t>Ревизионные комиссии вышестоящих профсоюзных организаций осуществляет методическое и информационное обеспечение ревизионных комиссий нижестоящих профсоюзных организаций, контролируют их деятельность.</w:t>
      </w:r>
    </w:p>
    <w:p w14:paraId="4BE14DC8" w14:textId="77777777" w:rsidR="0011631D" w:rsidRDefault="0011631D" w:rsidP="00E519E7">
      <w:pPr>
        <w:pStyle w:val="1"/>
        <w:numPr>
          <w:ilvl w:val="0"/>
          <w:numId w:val="4"/>
        </w:numPr>
        <w:shd w:val="clear" w:color="auto" w:fill="auto"/>
        <w:tabs>
          <w:tab w:val="left" w:pos="851"/>
        </w:tabs>
        <w:spacing w:after="0" w:line="292" w:lineRule="exact"/>
        <w:ind w:left="20" w:right="20" w:firstLine="460"/>
        <w:jc w:val="both"/>
      </w:pPr>
      <w:r>
        <w:rPr>
          <w:rStyle w:val="0pt"/>
        </w:rPr>
        <w:t>Заседания ревизионных комиссий правомочны при наличии на заседании более половины их членов.</w:t>
      </w:r>
    </w:p>
    <w:p w14:paraId="1D71D889" w14:textId="77777777" w:rsidR="0011631D" w:rsidRDefault="0011631D" w:rsidP="00E519E7">
      <w:pPr>
        <w:pStyle w:val="1"/>
        <w:numPr>
          <w:ilvl w:val="0"/>
          <w:numId w:val="4"/>
        </w:numPr>
        <w:shd w:val="clear" w:color="auto" w:fill="auto"/>
        <w:tabs>
          <w:tab w:val="left" w:pos="877"/>
        </w:tabs>
        <w:spacing w:after="0" w:line="292" w:lineRule="exact"/>
        <w:ind w:left="20" w:right="20" w:firstLine="460"/>
        <w:jc w:val="both"/>
      </w:pPr>
      <w:r>
        <w:rPr>
          <w:rStyle w:val="0pt"/>
        </w:rPr>
        <w:lastRenderedPageBreak/>
        <w:t>Возникшие разногласия между ревизионной комиссией и соответствующим профсоюзным органом разрешаются на собраниях, конференциях, съезде, а в период между ними рассматриваются на заседании Президиума вышестоящего профсоюзного органа, решения которого по существу разногласий носят обязательный характер.</w:t>
      </w:r>
    </w:p>
    <w:p w14:paraId="338CC24F" w14:textId="77777777" w:rsidR="0011631D" w:rsidRDefault="0011631D" w:rsidP="00E519E7">
      <w:pPr>
        <w:pStyle w:val="1"/>
        <w:numPr>
          <w:ilvl w:val="0"/>
          <w:numId w:val="4"/>
        </w:numPr>
        <w:shd w:val="clear" w:color="auto" w:fill="auto"/>
        <w:tabs>
          <w:tab w:val="left" w:pos="898"/>
        </w:tabs>
        <w:spacing w:after="0" w:line="292" w:lineRule="exact"/>
        <w:ind w:left="20" w:right="20" w:firstLine="460"/>
        <w:jc w:val="both"/>
      </w:pPr>
      <w:r>
        <w:rPr>
          <w:rStyle w:val="0pt"/>
        </w:rPr>
        <w:t>Заседания ревизионных комиссий проводятся по мере необходимости, но не реже одного раза в год.</w:t>
      </w:r>
    </w:p>
    <w:p w14:paraId="3A070F91" w14:textId="77777777" w:rsidR="0011631D" w:rsidRDefault="0011631D" w:rsidP="00E519E7">
      <w:pPr>
        <w:pStyle w:val="1"/>
        <w:numPr>
          <w:ilvl w:val="0"/>
          <w:numId w:val="4"/>
        </w:numPr>
        <w:shd w:val="clear" w:color="auto" w:fill="auto"/>
        <w:tabs>
          <w:tab w:val="left" w:pos="848"/>
        </w:tabs>
        <w:spacing w:after="297" w:line="292" w:lineRule="exact"/>
        <w:ind w:left="20" w:right="20" w:firstLine="460"/>
        <w:jc w:val="both"/>
      </w:pPr>
      <w:r>
        <w:rPr>
          <w:rStyle w:val="0pt"/>
        </w:rPr>
        <w:t>Ревизионные комиссии Профсоюза в своей деятельности руководствуются законодательством Республики Беларусь и настоящим Уставом, а также Положением о ревизионной комиссии, утверждаемым Президиумом Республиканского комитета Профсоюза.</w:t>
      </w:r>
    </w:p>
    <w:p w14:paraId="3BECF05D" w14:textId="77777777" w:rsidR="0011631D" w:rsidRDefault="0011631D" w:rsidP="0011631D">
      <w:pPr>
        <w:pStyle w:val="1"/>
        <w:shd w:val="clear" w:color="auto" w:fill="auto"/>
        <w:spacing w:after="24" w:line="220" w:lineRule="exact"/>
        <w:ind w:left="20"/>
      </w:pPr>
      <w:r>
        <w:rPr>
          <w:rStyle w:val="0pt"/>
        </w:rPr>
        <w:t>ГЛАВА 8</w:t>
      </w:r>
    </w:p>
    <w:p w14:paraId="0BCDEC97" w14:textId="77777777" w:rsidR="0011631D" w:rsidRDefault="0011631D" w:rsidP="0011631D">
      <w:pPr>
        <w:pStyle w:val="1"/>
        <w:shd w:val="clear" w:color="auto" w:fill="auto"/>
        <w:spacing w:after="267" w:line="220" w:lineRule="exact"/>
        <w:ind w:left="20"/>
      </w:pPr>
      <w:r>
        <w:rPr>
          <w:rStyle w:val="0pt"/>
        </w:rPr>
        <w:t>ИМУЩЕСТВО ПРОФСОЮЗА</w:t>
      </w:r>
    </w:p>
    <w:p w14:paraId="75FA174C" w14:textId="77777777" w:rsidR="0011631D" w:rsidRDefault="0011631D" w:rsidP="00E519E7">
      <w:pPr>
        <w:pStyle w:val="1"/>
        <w:numPr>
          <w:ilvl w:val="0"/>
          <w:numId w:val="4"/>
        </w:numPr>
        <w:shd w:val="clear" w:color="auto" w:fill="auto"/>
        <w:tabs>
          <w:tab w:val="left" w:pos="851"/>
          <w:tab w:val="left" w:pos="1039"/>
        </w:tabs>
        <w:spacing w:after="0" w:line="292" w:lineRule="exact"/>
        <w:ind w:left="20" w:right="20" w:firstLine="460"/>
        <w:jc w:val="both"/>
      </w:pPr>
      <w:r>
        <w:rPr>
          <w:rStyle w:val="0pt"/>
        </w:rPr>
        <w:t>Профсоюз владеет, пользуется и распоряжается принадлежащим ему на праве собственности имуществом и денежными средствами. В собственности Профсоюза могут находиться здания, строения, сооружения, санаторно-курортные, туристические, спортивные, оздоровительные учреждения и иное имущество, необходимое для обеспечения уставной деятельности Профсоюза.</w:t>
      </w:r>
    </w:p>
    <w:p w14:paraId="165CB287" w14:textId="77777777" w:rsidR="0011631D" w:rsidRDefault="0011631D" w:rsidP="00E519E7">
      <w:pPr>
        <w:pStyle w:val="1"/>
        <w:numPr>
          <w:ilvl w:val="0"/>
          <w:numId w:val="4"/>
        </w:numPr>
        <w:shd w:val="clear" w:color="auto" w:fill="auto"/>
        <w:tabs>
          <w:tab w:val="left" w:pos="851"/>
          <w:tab w:val="left" w:pos="927"/>
        </w:tabs>
        <w:spacing w:after="0" w:line="292" w:lineRule="exact"/>
        <w:ind w:left="20" w:right="20" w:firstLine="460"/>
        <w:jc w:val="both"/>
      </w:pPr>
      <w:r>
        <w:rPr>
          <w:rStyle w:val="0pt"/>
        </w:rPr>
        <w:t xml:space="preserve">По решению своего руководящего органа Профсоюз может осуществлять предпринимательскую деятельность в уставных целях, ради которых он создан, выступать в качестве учредителя коммерческих и некоммерческих организаций, приобретать доли (акции) хозяйственных обществ, создавать благотворительные, пенсионные и страховые фонды, заниматься издательской деятельностью, сдавать в аренду принадлежащее ему имущество, размещать финансовые средства в банках, проводить культурно-просветительные, спортивные и другие массовые мероприятия, </w:t>
      </w:r>
      <w:r w:rsidR="00937E8F">
        <w:rPr>
          <w:rStyle w:val="0pt"/>
        </w:rPr>
        <w:t>заниматься иной деятельностью,</w:t>
      </w:r>
      <w:r>
        <w:rPr>
          <w:rStyle w:val="0pt"/>
        </w:rPr>
        <w:t xml:space="preserve"> не противоречащей законодательству Республики Беларусь.</w:t>
      </w:r>
    </w:p>
    <w:p w14:paraId="7D399884" w14:textId="77777777" w:rsidR="0011631D" w:rsidRDefault="0011631D" w:rsidP="00E519E7">
      <w:pPr>
        <w:pStyle w:val="1"/>
        <w:numPr>
          <w:ilvl w:val="0"/>
          <w:numId w:val="4"/>
        </w:numPr>
        <w:shd w:val="clear" w:color="auto" w:fill="auto"/>
        <w:tabs>
          <w:tab w:val="left" w:pos="851"/>
          <w:tab w:val="left" w:pos="988"/>
        </w:tabs>
        <w:spacing w:after="0" w:line="292" w:lineRule="exact"/>
        <w:ind w:left="20" w:right="20" w:firstLine="460"/>
        <w:jc w:val="both"/>
      </w:pPr>
      <w:r>
        <w:rPr>
          <w:rStyle w:val="0pt"/>
        </w:rPr>
        <w:t>Профсоюз не отвечает по обязательствам других общественных объединений, государственных органов, органов местного самоуправления и других организаций.</w:t>
      </w:r>
    </w:p>
    <w:p w14:paraId="259CF7FD" w14:textId="77777777" w:rsidR="0011631D" w:rsidRDefault="0011631D" w:rsidP="00E519E7">
      <w:pPr>
        <w:pStyle w:val="1"/>
        <w:numPr>
          <w:ilvl w:val="0"/>
          <w:numId w:val="4"/>
        </w:numPr>
        <w:shd w:val="clear" w:color="auto" w:fill="auto"/>
        <w:tabs>
          <w:tab w:val="left" w:pos="829"/>
        </w:tabs>
        <w:spacing w:after="0" w:line="292" w:lineRule="exact"/>
        <w:ind w:left="20" w:firstLine="460"/>
        <w:jc w:val="both"/>
      </w:pPr>
      <w:r>
        <w:rPr>
          <w:rStyle w:val="0pt"/>
        </w:rPr>
        <w:t>Денежные средства Профсоюза формируются из:</w:t>
      </w:r>
    </w:p>
    <w:p w14:paraId="11E27E74" w14:textId="77777777" w:rsidR="0011631D" w:rsidRDefault="0011631D" w:rsidP="0011631D">
      <w:pPr>
        <w:pStyle w:val="1"/>
        <w:shd w:val="clear" w:color="auto" w:fill="auto"/>
        <w:spacing w:after="0" w:line="292" w:lineRule="exact"/>
        <w:ind w:left="20" w:firstLine="460"/>
        <w:jc w:val="both"/>
      </w:pPr>
      <w:r>
        <w:rPr>
          <w:rStyle w:val="0pt"/>
        </w:rPr>
        <w:t>взносов членов Профсоюза;</w:t>
      </w:r>
    </w:p>
    <w:p w14:paraId="3919DDF1" w14:textId="77777777" w:rsidR="0011631D" w:rsidRDefault="0011631D" w:rsidP="0011631D">
      <w:pPr>
        <w:pStyle w:val="1"/>
        <w:shd w:val="clear" w:color="auto" w:fill="auto"/>
        <w:spacing w:after="0" w:line="292" w:lineRule="exact"/>
        <w:ind w:left="20" w:firstLine="460"/>
        <w:jc w:val="both"/>
      </w:pPr>
      <w:r>
        <w:rPr>
          <w:rStyle w:val="0pt"/>
        </w:rPr>
        <w:t>средств нанимателей, перечисляемых Профсоюзу;</w:t>
      </w:r>
    </w:p>
    <w:p w14:paraId="30642A10" w14:textId="77777777" w:rsidR="0011631D" w:rsidRDefault="0011631D" w:rsidP="0011631D">
      <w:pPr>
        <w:pStyle w:val="1"/>
        <w:shd w:val="clear" w:color="auto" w:fill="auto"/>
        <w:spacing w:after="0" w:line="284" w:lineRule="exact"/>
        <w:ind w:left="20" w:right="20" w:firstLine="460"/>
        <w:jc w:val="both"/>
      </w:pPr>
      <w:r>
        <w:rPr>
          <w:rStyle w:val="0pt"/>
        </w:rPr>
        <w:t>поступлений для проведения культурно-массовых и иных мероприятий;</w:t>
      </w:r>
    </w:p>
    <w:p w14:paraId="0DAE748B" w14:textId="77777777" w:rsidR="0011631D" w:rsidRDefault="0011631D" w:rsidP="0011631D">
      <w:pPr>
        <w:pStyle w:val="1"/>
        <w:shd w:val="clear" w:color="auto" w:fill="auto"/>
        <w:spacing w:after="0" w:line="284" w:lineRule="exact"/>
        <w:ind w:left="20" w:right="20" w:firstLine="460"/>
      </w:pPr>
      <w:r>
        <w:rPr>
          <w:rStyle w:val="0pt"/>
        </w:rPr>
        <w:t>добровольных пожертвований, спонсорской помощи; поступлений от деятельности организаций, учредителем или участником которых он является;</w:t>
      </w:r>
    </w:p>
    <w:p w14:paraId="78B9ABF8" w14:textId="77777777" w:rsidR="0011631D" w:rsidRDefault="0011631D" w:rsidP="0011631D">
      <w:pPr>
        <w:pStyle w:val="1"/>
        <w:shd w:val="clear" w:color="auto" w:fill="auto"/>
        <w:spacing w:after="0" w:line="284" w:lineRule="exact"/>
        <w:ind w:left="20" w:right="20" w:firstLine="460"/>
        <w:jc w:val="both"/>
      </w:pPr>
      <w:r>
        <w:rPr>
          <w:rStyle w:val="0pt"/>
        </w:rPr>
        <w:t>доходов от вложения свободных средств, включая дивиденды (доходы, проценты), получаемые по акциям, облигациям, другим ценным бумагам и вкладам;</w:t>
      </w:r>
    </w:p>
    <w:p w14:paraId="06074122" w14:textId="77777777" w:rsidR="0011631D" w:rsidRDefault="0011631D" w:rsidP="0011631D">
      <w:pPr>
        <w:pStyle w:val="1"/>
        <w:shd w:val="clear" w:color="auto" w:fill="auto"/>
        <w:spacing w:after="0" w:line="284" w:lineRule="exact"/>
        <w:ind w:left="20" w:right="20" w:firstLine="460"/>
        <w:jc w:val="both"/>
      </w:pPr>
      <w:r>
        <w:rPr>
          <w:rStyle w:val="0pt"/>
        </w:rPr>
        <w:t>регистрационных и иных взносов участников конкурсов, смотров-конкурсов, организуемых и проводимых Профсоюзом, его организационными структурами или с их участием;</w:t>
      </w:r>
    </w:p>
    <w:p w14:paraId="5F5A6887" w14:textId="77777777" w:rsidR="0011631D" w:rsidRDefault="0011631D" w:rsidP="0011631D">
      <w:pPr>
        <w:pStyle w:val="1"/>
        <w:shd w:val="clear" w:color="auto" w:fill="auto"/>
        <w:spacing w:after="0" w:line="284" w:lineRule="exact"/>
        <w:ind w:left="20" w:right="20" w:firstLine="460"/>
        <w:jc w:val="both"/>
      </w:pPr>
      <w:r>
        <w:rPr>
          <w:rStyle w:val="0pt"/>
        </w:rPr>
        <w:t>иных источников, не запрещенных законодательством Республики Беларусь.</w:t>
      </w:r>
    </w:p>
    <w:p w14:paraId="2A68DF35" w14:textId="77777777" w:rsidR="0011631D" w:rsidRDefault="0011631D" w:rsidP="00FE3B36">
      <w:pPr>
        <w:pStyle w:val="1"/>
        <w:numPr>
          <w:ilvl w:val="0"/>
          <w:numId w:val="4"/>
        </w:numPr>
        <w:shd w:val="clear" w:color="auto" w:fill="auto"/>
        <w:tabs>
          <w:tab w:val="left" w:pos="913"/>
        </w:tabs>
        <w:spacing w:after="0" w:line="284" w:lineRule="exact"/>
        <w:ind w:left="20" w:right="20" w:firstLine="460"/>
        <w:jc w:val="both"/>
      </w:pPr>
      <w:r>
        <w:rPr>
          <w:rStyle w:val="0pt"/>
        </w:rPr>
        <w:t>Члены Профсоюза уплачивают членские взносы, как правило, ежемесячно в следующих размерах:</w:t>
      </w:r>
    </w:p>
    <w:p w14:paraId="1447B7C4" w14:textId="77777777" w:rsidR="0011631D" w:rsidRDefault="0011631D" w:rsidP="0011631D">
      <w:pPr>
        <w:pStyle w:val="1"/>
        <w:shd w:val="clear" w:color="auto" w:fill="auto"/>
        <w:spacing w:after="0" w:line="284" w:lineRule="exact"/>
        <w:ind w:left="20" w:right="20" w:firstLine="460"/>
        <w:jc w:val="both"/>
      </w:pPr>
      <w:commentRangeStart w:id="3"/>
      <w:r>
        <w:rPr>
          <w:rStyle w:val="0pt"/>
        </w:rPr>
        <w:t>работающие члены Профсоюза - один процент месячного заработка</w:t>
      </w:r>
      <w:commentRangeEnd w:id="3"/>
      <w:r w:rsidR="008649E1">
        <w:rPr>
          <w:rStyle w:val="a4"/>
          <w:rFonts w:asciiTheme="minorHAnsi" w:eastAsiaTheme="minorHAnsi" w:hAnsiTheme="minorHAnsi" w:cstheme="minorBidi"/>
          <w:spacing w:val="0"/>
        </w:rPr>
        <w:commentReference w:id="3"/>
      </w:r>
      <w:r>
        <w:rPr>
          <w:rStyle w:val="0pt"/>
        </w:rPr>
        <w:t>;</w:t>
      </w:r>
    </w:p>
    <w:p w14:paraId="1E61A6EF" w14:textId="77777777" w:rsidR="0011631D" w:rsidRDefault="0011631D" w:rsidP="0011631D">
      <w:pPr>
        <w:pStyle w:val="1"/>
        <w:shd w:val="clear" w:color="auto" w:fill="auto"/>
        <w:spacing w:after="0" w:line="302" w:lineRule="exact"/>
        <w:ind w:left="20" w:right="20" w:firstLine="460"/>
        <w:jc w:val="both"/>
      </w:pPr>
      <w:r>
        <w:rPr>
          <w:rStyle w:val="0pt"/>
        </w:rPr>
        <w:t>учащиеся учреждений образования - 0,5 процента от стипендии;</w:t>
      </w:r>
    </w:p>
    <w:p w14:paraId="234DD24D" w14:textId="77777777" w:rsidR="0011631D" w:rsidRDefault="0011631D" w:rsidP="0011631D">
      <w:pPr>
        <w:pStyle w:val="1"/>
        <w:shd w:val="clear" w:color="auto" w:fill="auto"/>
        <w:spacing w:after="0" w:line="284" w:lineRule="exact"/>
        <w:ind w:left="20" w:right="20" w:firstLine="460"/>
        <w:jc w:val="both"/>
      </w:pPr>
      <w:r>
        <w:rPr>
          <w:rStyle w:val="0pt"/>
        </w:rPr>
        <w:t>учащиеся учреждений образования, не получающие стипендии, женщины, временно прекратившие трудовую деятельность в связи с воспитанием детей, а также лица, временно прекратившие работу в связи с необходимостью ухода за близкими родственниками - один процент от установленной на день уплаты взносов базовой величины;</w:t>
      </w:r>
    </w:p>
    <w:p w14:paraId="7B89A5A4" w14:textId="77777777" w:rsidR="0011631D" w:rsidRDefault="0011631D" w:rsidP="0011631D">
      <w:pPr>
        <w:pStyle w:val="1"/>
        <w:shd w:val="clear" w:color="auto" w:fill="auto"/>
        <w:spacing w:after="0" w:line="284" w:lineRule="exact"/>
        <w:ind w:left="20" w:firstLine="460"/>
        <w:jc w:val="both"/>
      </w:pPr>
      <w:r>
        <w:rPr>
          <w:rStyle w:val="0pt"/>
        </w:rPr>
        <w:t>пенсионеры — 0,1 процента пенсии на день уплаты взносов.</w:t>
      </w:r>
    </w:p>
    <w:p w14:paraId="6AA48454" w14:textId="77777777" w:rsidR="0011631D" w:rsidRDefault="0011631D" w:rsidP="00FE3B36">
      <w:pPr>
        <w:pStyle w:val="1"/>
        <w:numPr>
          <w:ilvl w:val="0"/>
          <w:numId w:val="4"/>
        </w:numPr>
        <w:shd w:val="clear" w:color="auto" w:fill="auto"/>
        <w:tabs>
          <w:tab w:val="left" w:pos="916"/>
        </w:tabs>
        <w:spacing w:after="0" w:line="284" w:lineRule="exact"/>
        <w:ind w:left="20" w:right="20" w:firstLine="460"/>
        <w:jc w:val="both"/>
      </w:pPr>
      <w:r>
        <w:rPr>
          <w:rStyle w:val="0pt"/>
        </w:rPr>
        <w:t xml:space="preserve">Размеры членских взносов для граждан, являющихся индивидуальными предпринимателями, а также порядок уплаты ими членских взносов устанавливаются </w:t>
      </w:r>
      <w:r>
        <w:rPr>
          <w:rStyle w:val="0pt"/>
        </w:rPr>
        <w:lastRenderedPageBreak/>
        <w:t>Президиумом Республиканского комитета Профсоюза.</w:t>
      </w:r>
    </w:p>
    <w:p w14:paraId="44757F2E" w14:textId="77777777" w:rsidR="0011631D" w:rsidRDefault="0011631D" w:rsidP="00FE3B36">
      <w:pPr>
        <w:pStyle w:val="1"/>
        <w:numPr>
          <w:ilvl w:val="0"/>
          <w:numId w:val="4"/>
        </w:numPr>
        <w:shd w:val="clear" w:color="auto" w:fill="auto"/>
        <w:tabs>
          <w:tab w:val="left" w:pos="1028"/>
        </w:tabs>
        <w:spacing w:after="0" w:line="284" w:lineRule="exact"/>
        <w:ind w:left="20" w:right="20" w:firstLine="460"/>
        <w:jc w:val="both"/>
      </w:pPr>
      <w:r>
        <w:rPr>
          <w:rStyle w:val="0pt"/>
        </w:rPr>
        <w:t>По решению профсоюзного комитета (собрания, конференции) лица, перечисленные в пункте 21 настоящего Устава, могут быть полностью либо частично освобождены от уплаты членских профсоюзных взносов.</w:t>
      </w:r>
    </w:p>
    <w:p w14:paraId="6A9CDA6E" w14:textId="77777777" w:rsidR="0011631D" w:rsidRDefault="0011631D" w:rsidP="00FD1F05">
      <w:pPr>
        <w:pStyle w:val="1"/>
        <w:numPr>
          <w:ilvl w:val="0"/>
          <w:numId w:val="4"/>
        </w:numPr>
        <w:shd w:val="clear" w:color="auto" w:fill="auto"/>
        <w:tabs>
          <w:tab w:val="left" w:pos="870"/>
        </w:tabs>
        <w:spacing w:after="0" w:line="284" w:lineRule="exact"/>
        <w:ind w:left="20" w:right="20" w:firstLine="460"/>
        <w:jc w:val="both"/>
      </w:pPr>
      <w:commentRangeStart w:id="4"/>
      <w:r>
        <w:rPr>
          <w:rStyle w:val="0pt"/>
        </w:rPr>
        <w:t>В распоряжении первичных профсоюзных организаций остается 70 процентов включительно общего объема членских</w:t>
      </w:r>
      <w:r w:rsidR="00FD1F05">
        <w:t xml:space="preserve"> </w:t>
      </w:r>
      <w:r>
        <w:rPr>
          <w:rStyle w:val="0pt"/>
        </w:rPr>
        <w:t>взносов. Оставшаяся часть членских взносов в соответствии с решением Республиканского комитета Профсоюза перечисляется на расчетный счет соответствующей организационной структуры или Профсоюза для обеспечения деятельности вышестоящих профсоюзных органов и перечисления части членских взносов объединениям профсоюзов, членом которых является Профсоюз.</w:t>
      </w:r>
    </w:p>
    <w:p w14:paraId="1E749C2F" w14:textId="77777777" w:rsidR="0011631D" w:rsidRDefault="0011631D" w:rsidP="0011631D">
      <w:pPr>
        <w:pStyle w:val="1"/>
        <w:shd w:val="clear" w:color="auto" w:fill="auto"/>
        <w:spacing w:after="0" w:line="292" w:lineRule="exact"/>
        <w:ind w:right="20" w:firstLine="460"/>
        <w:jc w:val="both"/>
      </w:pPr>
      <w:r>
        <w:rPr>
          <w:rStyle w:val="0pt"/>
        </w:rPr>
        <w:t>В распоряжении первичных профсоюзных</w:t>
      </w:r>
      <w:r w:rsidR="00FD1F05">
        <w:rPr>
          <w:rStyle w:val="0pt"/>
        </w:rPr>
        <w:t xml:space="preserve"> организаций учащихся и Студенто</w:t>
      </w:r>
      <w:r>
        <w:rPr>
          <w:rStyle w:val="0pt"/>
        </w:rPr>
        <w:t>в учреждений образования поступившие членские взносы остаются в полном объеме.</w:t>
      </w:r>
      <w:commentRangeEnd w:id="4"/>
      <w:r w:rsidR="00FD1F05">
        <w:rPr>
          <w:rStyle w:val="a4"/>
          <w:rFonts w:asciiTheme="minorHAnsi" w:eastAsiaTheme="minorHAnsi" w:hAnsiTheme="minorHAnsi" w:cstheme="minorBidi"/>
          <w:spacing w:val="0"/>
        </w:rPr>
        <w:commentReference w:id="4"/>
      </w:r>
    </w:p>
    <w:p w14:paraId="7A9871F7" w14:textId="77777777" w:rsidR="0011631D" w:rsidRDefault="0011631D" w:rsidP="00771C69">
      <w:pPr>
        <w:pStyle w:val="1"/>
        <w:numPr>
          <w:ilvl w:val="0"/>
          <w:numId w:val="4"/>
        </w:numPr>
        <w:shd w:val="clear" w:color="auto" w:fill="auto"/>
        <w:tabs>
          <w:tab w:val="left" w:pos="851"/>
          <w:tab w:val="left" w:pos="1019"/>
        </w:tabs>
        <w:spacing w:after="0" w:line="292" w:lineRule="exact"/>
        <w:ind w:right="20" w:firstLine="460"/>
        <w:jc w:val="both"/>
      </w:pPr>
      <w:r>
        <w:rPr>
          <w:rStyle w:val="0pt"/>
        </w:rPr>
        <w:t xml:space="preserve">Наниматель вправе ежемесячно перечислять на счет первичной профсоюзной организации </w:t>
      </w:r>
      <w:r w:rsidR="00771C69">
        <w:rPr>
          <w:rStyle w:val="0pt"/>
        </w:rPr>
        <w:t>паевой</w:t>
      </w:r>
      <w:r>
        <w:rPr>
          <w:rStyle w:val="0pt"/>
        </w:rPr>
        <w:t xml:space="preserve"> взнос на проведение культурно-массовых, спортивных мероприятий, новогодних праздников, пропаганды здорового образа жизни, возрождение национальной культуры и на иные социально значимых цели в размере не менее ОД 5 процента от фонда оплаты труда организации</w:t>
      </w:r>
    </w:p>
    <w:p w14:paraId="45590817" w14:textId="77777777" w:rsidR="0011631D" w:rsidRDefault="0011631D" w:rsidP="00771C69">
      <w:pPr>
        <w:pStyle w:val="1"/>
        <w:numPr>
          <w:ilvl w:val="0"/>
          <w:numId w:val="4"/>
        </w:numPr>
        <w:shd w:val="clear" w:color="auto" w:fill="auto"/>
        <w:tabs>
          <w:tab w:val="left" w:pos="851"/>
          <w:tab w:val="left" w:pos="911"/>
        </w:tabs>
        <w:spacing w:after="0" w:line="292" w:lineRule="exact"/>
        <w:ind w:right="20" w:firstLine="460"/>
        <w:jc w:val="both"/>
      </w:pPr>
      <w:r>
        <w:rPr>
          <w:rStyle w:val="0pt"/>
        </w:rPr>
        <w:t>Профсоюз и его орг</w:t>
      </w:r>
      <w:r w:rsidR="00771C69">
        <w:rPr>
          <w:rStyle w:val="0pt"/>
        </w:rPr>
        <w:t>анизационные структуры могут выд</w:t>
      </w:r>
      <w:r>
        <w:rPr>
          <w:rStyle w:val="0pt"/>
        </w:rPr>
        <w:t>елять дополнительные средства, передавать имущество своим организационным структурам для решения общих задач, финансирования совместных мероприятий (акций), а также на цели, определенные решениями соответствующих профсоюзных органов.</w:t>
      </w:r>
    </w:p>
    <w:p w14:paraId="039841D6" w14:textId="77777777" w:rsidR="0011631D" w:rsidRDefault="0011631D" w:rsidP="00771C69">
      <w:pPr>
        <w:pStyle w:val="1"/>
        <w:numPr>
          <w:ilvl w:val="0"/>
          <w:numId w:val="4"/>
        </w:numPr>
        <w:shd w:val="clear" w:color="auto" w:fill="auto"/>
        <w:tabs>
          <w:tab w:val="left" w:pos="851"/>
          <w:tab w:val="left" w:pos="997"/>
        </w:tabs>
        <w:spacing w:after="0" w:line="292" w:lineRule="exact"/>
        <w:ind w:right="20" w:firstLine="460"/>
        <w:jc w:val="both"/>
      </w:pPr>
      <w:r>
        <w:rPr>
          <w:rStyle w:val="0pt"/>
        </w:rPr>
        <w:t>Профсоюз и его организационные структуры в исключительных случаях, в установленном действующим законодательством порядке, могут оказывать социальную, благотворительную и иную помощь в виде денежных средств и иного имущества лицам, не являющимся членами Профсоюза.</w:t>
      </w:r>
    </w:p>
    <w:p w14:paraId="03225C4D" w14:textId="77777777" w:rsidR="0011631D" w:rsidRDefault="0011631D" w:rsidP="00771C69">
      <w:pPr>
        <w:pStyle w:val="1"/>
        <w:numPr>
          <w:ilvl w:val="0"/>
          <w:numId w:val="4"/>
        </w:numPr>
        <w:shd w:val="clear" w:color="auto" w:fill="auto"/>
        <w:tabs>
          <w:tab w:val="left" w:pos="851"/>
          <w:tab w:val="left" w:pos="961"/>
        </w:tabs>
        <w:spacing w:after="0" w:line="292" w:lineRule="exact"/>
        <w:ind w:right="20" w:firstLine="460"/>
        <w:jc w:val="both"/>
      </w:pPr>
      <w:r>
        <w:rPr>
          <w:rStyle w:val="0pt"/>
        </w:rPr>
        <w:t>Профсоюз, его организационные структуры могут перечислять денежные средства, передавать имущество другим профсоюзам, объединениям (союзам, ассоциациям) профсоюзов в рамках Федерации профсоюзов Беларуси для решения общих задач, финансирования совместных мероприятий (акций).</w:t>
      </w:r>
    </w:p>
    <w:p w14:paraId="583BBA3B" w14:textId="77777777" w:rsidR="0011631D" w:rsidRDefault="0011631D" w:rsidP="00771C69">
      <w:pPr>
        <w:pStyle w:val="1"/>
        <w:numPr>
          <w:ilvl w:val="0"/>
          <w:numId w:val="4"/>
        </w:numPr>
        <w:shd w:val="clear" w:color="auto" w:fill="auto"/>
        <w:tabs>
          <w:tab w:val="left" w:pos="851"/>
          <w:tab w:val="left" w:pos="896"/>
        </w:tabs>
        <w:spacing w:after="0" w:line="292" w:lineRule="exact"/>
        <w:ind w:right="20" w:firstLine="460"/>
        <w:jc w:val="both"/>
      </w:pPr>
      <w:r>
        <w:rPr>
          <w:rStyle w:val="0pt"/>
        </w:rPr>
        <w:t>Членские профсоюзные взносы и другие средства в соответствии со сметами расходуются соответствующими профсоюзными органами на реализацию целей и задач Профсоюза.</w:t>
      </w:r>
    </w:p>
    <w:p w14:paraId="0664557D" w14:textId="77777777" w:rsidR="0011631D" w:rsidRDefault="0011631D" w:rsidP="00771C69">
      <w:pPr>
        <w:pStyle w:val="1"/>
        <w:shd w:val="clear" w:color="auto" w:fill="auto"/>
        <w:spacing w:before="240" w:after="0" w:line="284" w:lineRule="exact"/>
        <w:rPr>
          <w:rStyle w:val="0pt"/>
        </w:rPr>
      </w:pPr>
      <w:r>
        <w:rPr>
          <w:rStyle w:val="0pt"/>
        </w:rPr>
        <w:t>ГЛАВА 9</w:t>
      </w:r>
    </w:p>
    <w:p w14:paraId="52303DAD" w14:textId="77777777" w:rsidR="00771C69" w:rsidRDefault="0011631D" w:rsidP="0011631D">
      <w:pPr>
        <w:pStyle w:val="1"/>
        <w:shd w:val="clear" w:color="auto" w:fill="auto"/>
        <w:spacing w:after="0" w:line="284" w:lineRule="exact"/>
        <w:ind w:right="1060"/>
        <w:rPr>
          <w:rStyle w:val="0pt"/>
        </w:rPr>
      </w:pPr>
      <w:r>
        <w:rPr>
          <w:rStyle w:val="0pt"/>
        </w:rPr>
        <w:t>РЕОРГАНИЗАЦИЯ И ЛИКВИДАЦИЯ ПРОФСОЮЗА,</w:t>
      </w:r>
    </w:p>
    <w:p w14:paraId="1FBB0891" w14:textId="77777777" w:rsidR="0011631D" w:rsidRDefault="0011631D" w:rsidP="00771C69">
      <w:pPr>
        <w:pStyle w:val="1"/>
        <w:shd w:val="clear" w:color="auto" w:fill="auto"/>
        <w:spacing w:line="284" w:lineRule="exact"/>
        <w:ind w:right="1060"/>
        <w:rPr>
          <w:rStyle w:val="0pt"/>
        </w:rPr>
      </w:pPr>
      <w:r>
        <w:rPr>
          <w:rStyle w:val="0pt"/>
        </w:rPr>
        <w:t>ЕГО ОРГАНИЗАЦИОННЫХ СТРУКТУР</w:t>
      </w:r>
    </w:p>
    <w:p w14:paraId="654459AC" w14:textId="77777777" w:rsidR="0011631D" w:rsidRDefault="0011631D" w:rsidP="00771C69">
      <w:pPr>
        <w:pStyle w:val="1"/>
        <w:numPr>
          <w:ilvl w:val="0"/>
          <w:numId w:val="4"/>
        </w:numPr>
        <w:shd w:val="clear" w:color="auto" w:fill="auto"/>
        <w:tabs>
          <w:tab w:val="left" w:pos="851"/>
          <w:tab w:val="left" w:pos="1188"/>
        </w:tabs>
        <w:spacing w:after="0" w:line="284" w:lineRule="exact"/>
        <w:ind w:right="20" w:firstLine="460"/>
        <w:jc w:val="both"/>
      </w:pPr>
      <w:r>
        <w:rPr>
          <w:rStyle w:val="0pt"/>
        </w:rPr>
        <w:t>Реорганизация или ликвидация Профсоюза осуществляется по решению Съезда. Решение Съезда считается принятым, если за него проголосовало не менее двух третей делегатов, принимающих участие в работе Съезда.</w:t>
      </w:r>
    </w:p>
    <w:p w14:paraId="0A3101C4" w14:textId="77777777" w:rsidR="0011631D" w:rsidRDefault="0011631D" w:rsidP="00771C69">
      <w:pPr>
        <w:pStyle w:val="1"/>
        <w:numPr>
          <w:ilvl w:val="0"/>
          <w:numId w:val="4"/>
        </w:numPr>
        <w:shd w:val="clear" w:color="auto" w:fill="auto"/>
        <w:tabs>
          <w:tab w:val="left" w:pos="851"/>
          <w:tab w:val="left" w:pos="1073"/>
        </w:tabs>
        <w:spacing w:after="0" w:line="284" w:lineRule="exact"/>
        <w:ind w:right="20" w:firstLine="460"/>
        <w:jc w:val="both"/>
      </w:pPr>
      <w:r>
        <w:rPr>
          <w:rStyle w:val="0pt"/>
        </w:rPr>
        <w:t>В предусмотренных законодательством случаях деятельность Профсоюза может быть прекращена по решению Верховного Суда Республики Беларусь.</w:t>
      </w:r>
    </w:p>
    <w:p w14:paraId="151D6D5C" w14:textId="77777777" w:rsidR="0011631D" w:rsidRDefault="0011631D" w:rsidP="00771C69">
      <w:pPr>
        <w:pStyle w:val="1"/>
        <w:numPr>
          <w:ilvl w:val="0"/>
          <w:numId w:val="4"/>
        </w:numPr>
        <w:shd w:val="clear" w:color="auto" w:fill="auto"/>
        <w:tabs>
          <w:tab w:val="left" w:pos="821"/>
        </w:tabs>
        <w:spacing w:after="0" w:line="284" w:lineRule="exact"/>
        <w:ind w:right="20" w:firstLine="460"/>
        <w:jc w:val="both"/>
      </w:pPr>
      <w:r>
        <w:rPr>
          <w:rStyle w:val="0pt"/>
        </w:rPr>
        <w:t>Органом, принявшим решение о ликвидации Профсоюза, его организационной структуры, создается ликвидационная комиссия, к которой переходят полномочия по управлению делами Профсоюза, его организационной структуры. Имущество и денежные средства, которые остались после удовлетворения всех требований кредиторов, используются ликвидационной комиссией на цели, соответствующие установленным настоящим Уставом задачам.</w:t>
      </w:r>
    </w:p>
    <w:p w14:paraId="24F91BE5" w14:textId="77777777" w:rsidR="0011631D" w:rsidRDefault="0011631D" w:rsidP="00771C69">
      <w:pPr>
        <w:pStyle w:val="1"/>
        <w:numPr>
          <w:ilvl w:val="0"/>
          <w:numId w:val="4"/>
        </w:numPr>
        <w:shd w:val="clear" w:color="auto" w:fill="auto"/>
        <w:tabs>
          <w:tab w:val="left" w:pos="851"/>
          <w:tab w:val="left" w:pos="1127"/>
        </w:tabs>
        <w:spacing w:after="0" w:line="284" w:lineRule="exact"/>
        <w:ind w:right="20" w:firstLine="460"/>
        <w:jc w:val="both"/>
      </w:pPr>
      <w:r>
        <w:rPr>
          <w:rStyle w:val="0pt"/>
        </w:rPr>
        <w:t>Решение о ликвидации или реорганизации организационной структуры Профсоюза принимается Президиумом Республиканского комитета Профсоюза или уполномоченным им органом. Вышестоящая профсоюзная организация может ходатайствовать о принятии такого решения перед Президиумом Республиканского комитета в отношении нижестоящей организационной структуры.</w:t>
      </w:r>
    </w:p>
    <w:p w14:paraId="03AFDFE2" w14:textId="77777777" w:rsidR="0011631D" w:rsidRDefault="0011631D" w:rsidP="00771C69">
      <w:pPr>
        <w:pStyle w:val="1"/>
        <w:numPr>
          <w:ilvl w:val="0"/>
          <w:numId w:val="4"/>
        </w:numPr>
        <w:shd w:val="clear" w:color="auto" w:fill="auto"/>
        <w:tabs>
          <w:tab w:val="left" w:pos="851"/>
          <w:tab w:val="left" w:pos="958"/>
        </w:tabs>
        <w:spacing w:after="0" w:line="284" w:lineRule="exact"/>
        <w:ind w:right="20" w:firstLine="460"/>
        <w:jc w:val="both"/>
      </w:pPr>
      <w:r>
        <w:rPr>
          <w:rStyle w:val="0pt"/>
        </w:rPr>
        <w:t xml:space="preserve">При ликвидации профсоюзной организации право владения, пользования и распоряжения </w:t>
      </w:r>
      <w:r>
        <w:rPr>
          <w:rStyle w:val="0pt"/>
        </w:rPr>
        <w:lastRenderedPageBreak/>
        <w:t>ее средства</w:t>
      </w:r>
      <w:r w:rsidR="00771C69">
        <w:rPr>
          <w:rStyle w:val="0pt"/>
        </w:rPr>
        <w:t>ми и имуществом переходит к выш</w:t>
      </w:r>
      <w:r>
        <w:rPr>
          <w:rStyle w:val="0pt"/>
        </w:rPr>
        <w:t>естоящему профсоюзному органу.</w:t>
      </w:r>
    </w:p>
    <w:p w14:paraId="0D2CA3B7" w14:textId="77777777" w:rsidR="0011631D" w:rsidRPr="0011631D" w:rsidRDefault="0011631D" w:rsidP="00771C69">
      <w:pPr>
        <w:pStyle w:val="1"/>
        <w:numPr>
          <w:ilvl w:val="0"/>
          <w:numId w:val="4"/>
        </w:numPr>
        <w:shd w:val="clear" w:color="auto" w:fill="auto"/>
        <w:tabs>
          <w:tab w:val="left" w:pos="851"/>
          <w:tab w:val="left" w:pos="932"/>
        </w:tabs>
        <w:spacing w:after="0" w:line="284" w:lineRule="exact"/>
        <w:ind w:right="20" w:firstLine="460"/>
        <w:jc w:val="both"/>
        <w:rPr>
          <w:rStyle w:val="0pt"/>
          <w:color w:val="auto"/>
          <w:spacing w:val="-1"/>
          <w:shd w:val="clear" w:color="auto" w:fill="auto"/>
        </w:rPr>
      </w:pPr>
      <w:r>
        <w:rPr>
          <w:rStyle w:val="0pt"/>
        </w:rPr>
        <w:t>При изменении формы собственности организации, хозяйственной структуры, наименования предприятия, изменении структуры профсоюза первичная профсоюзная организация продолжает свою деятельность в соответствии с Уставом. В дальнейшем Президиумом Республиканского комитета принимается решение о реорганизации (переименовании) профсоюзной организации.</w:t>
      </w:r>
    </w:p>
    <w:p w14:paraId="04916951" w14:textId="77777777" w:rsidR="0011631D" w:rsidRDefault="0011631D" w:rsidP="00771C69">
      <w:pPr>
        <w:pStyle w:val="1"/>
        <w:shd w:val="clear" w:color="auto" w:fill="auto"/>
        <w:spacing w:before="240" w:after="73" w:line="220" w:lineRule="exact"/>
        <w:ind w:left="20"/>
      </w:pPr>
      <w:r>
        <w:rPr>
          <w:rStyle w:val="0pt"/>
        </w:rPr>
        <w:t>ГЛАВА 10</w:t>
      </w:r>
    </w:p>
    <w:p w14:paraId="598206FD" w14:textId="77777777" w:rsidR="0011631D" w:rsidRDefault="0011631D" w:rsidP="0011631D">
      <w:pPr>
        <w:pStyle w:val="1"/>
        <w:shd w:val="clear" w:color="auto" w:fill="auto"/>
        <w:spacing w:after="270" w:line="220" w:lineRule="exact"/>
        <w:ind w:left="20"/>
      </w:pPr>
      <w:r>
        <w:rPr>
          <w:rStyle w:val="0pt"/>
        </w:rPr>
        <w:t>ЗАКЛЮЧИТЕЛЬНЫЕ ПОЛОЖЕНИЯ</w:t>
      </w:r>
    </w:p>
    <w:p w14:paraId="6C530B72" w14:textId="77777777" w:rsidR="0011631D" w:rsidRDefault="0011631D" w:rsidP="00771C69">
      <w:pPr>
        <w:pStyle w:val="1"/>
        <w:numPr>
          <w:ilvl w:val="0"/>
          <w:numId w:val="4"/>
        </w:numPr>
        <w:shd w:val="clear" w:color="auto" w:fill="auto"/>
        <w:tabs>
          <w:tab w:val="left" w:pos="960"/>
        </w:tabs>
        <w:spacing w:after="0" w:line="277" w:lineRule="exact"/>
        <w:ind w:left="20" w:firstLine="460"/>
        <w:jc w:val="both"/>
      </w:pPr>
      <w:r>
        <w:rPr>
          <w:rStyle w:val="0pt"/>
        </w:rPr>
        <w:t>Право толкования настоящего Устава принадлежит Съезду Профсоюза.</w:t>
      </w:r>
    </w:p>
    <w:p w14:paraId="48EB1810" w14:textId="77777777" w:rsidR="0011631D" w:rsidRDefault="0011631D" w:rsidP="00771C69">
      <w:pPr>
        <w:pStyle w:val="1"/>
        <w:numPr>
          <w:ilvl w:val="0"/>
          <w:numId w:val="4"/>
        </w:numPr>
        <w:shd w:val="clear" w:color="auto" w:fill="auto"/>
        <w:tabs>
          <w:tab w:val="left" w:pos="895"/>
        </w:tabs>
        <w:spacing w:after="0" w:line="277" w:lineRule="exact"/>
        <w:ind w:left="20" w:firstLine="460"/>
        <w:jc w:val="both"/>
      </w:pPr>
      <w:r>
        <w:rPr>
          <w:rStyle w:val="0pt"/>
        </w:rPr>
        <w:t>Делопроизводство и бухгалтерский учет Б</w:t>
      </w:r>
      <w:r w:rsidR="00771C69">
        <w:rPr>
          <w:rStyle w:val="0pt"/>
        </w:rPr>
        <w:t>елорусского профессионального со</w:t>
      </w:r>
      <w:r>
        <w:rPr>
          <w:rStyle w:val="0pt"/>
        </w:rPr>
        <w:t>юза</w:t>
      </w:r>
      <w:r w:rsidR="00771C69">
        <w:rPr>
          <w:rStyle w:val="0pt"/>
        </w:rPr>
        <w:t xml:space="preserve"> </w:t>
      </w:r>
      <w:r>
        <w:rPr>
          <w:rStyle w:val="0pt"/>
        </w:rPr>
        <w:t>работников</w:t>
      </w:r>
      <w:r w:rsidR="00771C69">
        <w:rPr>
          <w:rStyle w:val="0pt"/>
        </w:rPr>
        <w:t xml:space="preserve"> </w:t>
      </w:r>
      <w:r>
        <w:rPr>
          <w:rStyle w:val="0pt"/>
        </w:rPr>
        <w:t>связи</w:t>
      </w:r>
      <w:r w:rsidR="00771C69">
        <w:rPr>
          <w:rStyle w:val="0pt"/>
        </w:rPr>
        <w:t xml:space="preserve"> </w:t>
      </w:r>
      <w:bookmarkStart w:id="5" w:name="_GoBack"/>
      <w:bookmarkEnd w:id="5"/>
      <w:r>
        <w:rPr>
          <w:rStyle w:val="0pt"/>
        </w:rPr>
        <w:t>и его организационных структур ведется в установленном порядке, в соответствии с действующим законодательством и нормативными документами Федерации профсоюзов Беларуси.</w:t>
      </w:r>
    </w:p>
    <w:p w14:paraId="7E06FD31" w14:textId="77777777" w:rsidR="0011631D" w:rsidRDefault="0011631D" w:rsidP="00771C69">
      <w:pPr>
        <w:pStyle w:val="1"/>
        <w:numPr>
          <w:ilvl w:val="0"/>
          <w:numId w:val="4"/>
        </w:numPr>
        <w:shd w:val="clear" w:color="auto" w:fill="auto"/>
        <w:tabs>
          <w:tab w:val="left" w:pos="866"/>
        </w:tabs>
        <w:spacing w:after="0" w:line="277" w:lineRule="exact"/>
        <w:ind w:left="20" w:firstLine="460"/>
        <w:jc w:val="both"/>
      </w:pPr>
      <w:r>
        <w:rPr>
          <w:rStyle w:val="0pt"/>
        </w:rPr>
        <w:t>Материалы по личному составу сдаются в учреждения, сохраняющие Национальный архивный Фонд Республики Беларусь по месту нахождения их юридического адреса.</w:t>
      </w:r>
    </w:p>
    <w:p w14:paraId="6D2C49C4" w14:textId="77777777" w:rsidR="0011631D" w:rsidRDefault="0011631D" w:rsidP="0011631D"/>
    <w:sectPr w:rsidR="0011631D">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User" w:date="2018-06-26T10:47:00Z" w:initials="U">
    <w:p w14:paraId="480DE155" w14:textId="77777777" w:rsidR="001E71C0" w:rsidRDefault="001E71C0">
      <w:pPr>
        <w:pStyle w:val="a5"/>
      </w:pPr>
      <w:r>
        <w:rPr>
          <w:rStyle w:val="a4"/>
        </w:rPr>
        <w:annotationRef/>
      </w:r>
      <w:r>
        <w:t>Здесь будет проблема, т.к. заработная плата работников сферы ИТ технологий на сегодняшний день является коммерческой информацией компании работодателя и не подлежит разглашению</w:t>
      </w:r>
    </w:p>
  </w:comment>
  <w:comment w:id="3" w:author="User" w:date="2018-06-26T14:33:00Z" w:initials="U">
    <w:p w14:paraId="578A5B49" w14:textId="77777777" w:rsidR="008649E1" w:rsidRDefault="008649E1">
      <w:pPr>
        <w:pStyle w:val="a5"/>
      </w:pPr>
      <w:r>
        <w:rPr>
          <w:rStyle w:val="a4"/>
        </w:rPr>
        <w:annotationRef/>
      </w:r>
      <w:r>
        <w:t>Здесь надо будет внести дополнение, что «для работников области информационных технологий размер членского взноса составляет</w:t>
      </w:r>
      <w:r w:rsidR="00FD1F05">
        <w:t xml:space="preserve"> 40 рублей, при условии наличия у члена профсоюза работы, вне зависимости от формы собственности нанимателя. Членские взносы могут быть пересмотрены на общем собрании объединенной первичной профсоюзной организации работников области информационных технологий.»</w:t>
      </w:r>
    </w:p>
  </w:comment>
  <w:comment w:id="4" w:author="User" w:date="2018-06-26T15:05:00Z" w:initials="U">
    <w:p w14:paraId="71DCDE73" w14:textId="77777777" w:rsidR="00FD1F05" w:rsidRDefault="00FD1F05">
      <w:pPr>
        <w:pStyle w:val="a5"/>
      </w:pPr>
      <w:r>
        <w:rPr>
          <w:rStyle w:val="a4"/>
        </w:rPr>
        <w:annotationRef/>
      </w:r>
      <w:r>
        <w:t>Здесь надо будет дополнить: «Первичные профсоюзные организаций без образования юридического лица относящиеся к области ИТ перечисляют членские взносы в объединенную первичную организацию</w:t>
      </w:r>
      <w:r w:rsidR="00E519E7">
        <w:t xml:space="preserve"> в размере 100%.»</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0DE155" w15:done="0"/>
  <w15:commentEx w15:paraId="578A5B49" w15:done="0"/>
  <w15:commentEx w15:paraId="71DCDE7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ndara">
    <w:panose1 w:val="020E0502030303020204"/>
    <w:charset w:val="CC"/>
    <w:family w:val="swiss"/>
    <w:pitch w:val="variable"/>
    <w:sig w:usb0="A00002EF" w:usb1="4000A44B" w:usb2="00000000" w:usb3="00000000" w:csb0="0000019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F2353"/>
    <w:multiLevelType w:val="multilevel"/>
    <w:tmpl w:val="9B6E443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1"/>
        <w:w w:val="100"/>
        <w:position w:val="0"/>
        <w:sz w:val="22"/>
        <w:szCs w:val="22"/>
        <w:u w:val="none"/>
        <w:lang w:val="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1"/>
        <w:w w:val="100"/>
        <w:position w:val="0"/>
        <w:sz w:val="22"/>
        <w:szCs w:val="22"/>
        <w:u w:val="none"/>
        <w:lang w:val="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62D6422"/>
    <w:multiLevelType w:val="multilevel"/>
    <w:tmpl w:val="EDC2CD08"/>
    <w:lvl w:ilvl="0">
      <w:start w:val="1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CCA1698"/>
    <w:multiLevelType w:val="multilevel"/>
    <w:tmpl w:val="EDC2CD08"/>
    <w:lvl w:ilvl="0">
      <w:start w:val="1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3E24347"/>
    <w:multiLevelType w:val="multilevel"/>
    <w:tmpl w:val="EDC2CD08"/>
    <w:lvl w:ilvl="0">
      <w:start w:val="1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3D23A37"/>
    <w:multiLevelType w:val="multilevel"/>
    <w:tmpl w:val="EDC2CD08"/>
    <w:lvl w:ilvl="0">
      <w:start w:val="1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7BE4039"/>
    <w:multiLevelType w:val="multilevel"/>
    <w:tmpl w:val="EDC2CD08"/>
    <w:lvl w:ilvl="0">
      <w:start w:val="1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8763928"/>
    <w:multiLevelType w:val="multilevel"/>
    <w:tmpl w:val="EDC2CD08"/>
    <w:lvl w:ilvl="0">
      <w:start w:val="1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FB826E0"/>
    <w:multiLevelType w:val="multilevel"/>
    <w:tmpl w:val="EDC2CD08"/>
    <w:lvl w:ilvl="0">
      <w:start w:val="1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2C8224A"/>
    <w:multiLevelType w:val="multilevel"/>
    <w:tmpl w:val="EDC2CD08"/>
    <w:lvl w:ilvl="0">
      <w:start w:val="1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8B63D19"/>
    <w:multiLevelType w:val="multilevel"/>
    <w:tmpl w:val="EDC2CD08"/>
    <w:lvl w:ilvl="0">
      <w:start w:val="1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9850033"/>
    <w:multiLevelType w:val="multilevel"/>
    <w:tmpl w:val="EDC2CD08"/>
    <w:lvl w:ilvl="0">
      <w:start w:val="1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6FB676B8"/>
    <w:multiLevelType w:val="multilevel"/>
    <w:tmpl w:val="9B6E443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1"/>
        <w:w w:val="100"/>
        <w:position w:val="0"/>
        <w:sz w:val="22"/>
        <w:szCs w:val="22"/>
        <w:u w:val="none"/>
        <w:lang w:val="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1"/>
        <w:w w:val="100"/>
        <w:position w:val="0"/>
        <w:sz w:val="22"/>
        <w:szCs w:val="22"/>
        <w:u w:val="none"/>
        <w:lang w:val="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738050AE"/>
    <w:multiLevelType w:val="multilevel"/>
    <w:tmpl w:val="EDC2CD08"/>
    <w:lvl w:ilvl="0">
      <w:start w:val="1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7A706D62"/>
    <w:multiLevelType w:val="multilevel"/>
    <w:tmpl w:val="0D0CD78E"/>
    <w:lvl w:ilvl="0">
      <w:start w:val="1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1"/>
  </w:num>
  <w:num w:numId="3">
    <w:abstractNumId w:val="13"/>
  </w:num>
  <w:num w:numId="4">
    <w:abstractNumId w:val="12"/>
  </w:num>
  <w:num w:numId="5">
    <w:abstractNumId w:val="2"/>
  </w:num>
  <w:num w:numId="6">
    <w:abstractNumId w:val="7"/>
  </w:num>
  <w:num w:numId="7">
    <w:abstractNumId w:val="6"/>
  </w:num>
  <w:num w:numId="8">
    <w:abstractNumId w:val="1"/>
  </w:num>
  <w:num w:numId="9">
    <w:abstractNumId w:val="10"/>
  </w:num>
  <w:num w:numId="10">
    <w:abstractNumId w:val="3"/>
  </w:num>
  <w:num w:numId="11">
    <w:abstractNumId w:val="8"/>
  </w:num>
  <w:num w:numId="12">
    <w:abstractNumId w:val="9"/>
  </w:num>
  <w:num w:numId="13">
    <w:abstractNumId w:val="4"/>
  </w:num>
  <w:num w:numId="14">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48B"/>
    <w:rsid w:val="00090048"/>
    <w:rsid w:val="0011631D"/>
    <w:rsid w:val="001A1B27"/>
    <w:rsid w:val="001D5238"/>
    <w:rsid w:val="001E71C0"/>
    <w:rsid w:val="00393758"/>
    <w:rsid w:val="005D0873"/>
    <w:rsid w:val="007638C6"/>
    <w:rsid w:val="00766EB1"/>
    <w:rsid w:val="00771C69"/>
    <w:rsid w:val="008649E1"/>
    <w:rsid w:val="00937E8F"/>
    <w:rsid w:val="00945EAE"/>
    <w:rsid w:val="00B74BF0"/>
    <w:rsid w:val="00BA6479"/>
    <w:rsid w:val="00CD326D"/>
    <w:rsid w:val="00DE548B"/>
    <w:rsid w:val="00E45FAD"/>
    <w:rsid w:val="00E519E7"/>
    <w:rsid w:val="00FD1F05"/>
    <w:rsid w:val="00FE3B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C67ED"/>
  <w15:chartTrackingRefBased/>
  <w15:docId w15:val="{F8FDC0A4-4AF2-495D-B623-F1C897AB2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_"/>
    <w:basedOn w:val="a0"/>
    <w:link w:val="1"/>
    <w:rsid w:val="001A1B27"/>
    <w:rPr>
      <w:rFonts w:ascii="Times New Roman" w:eastAsia="Times New Roman" w:hAnsi="Times New Roman" w:cs="Times New Roman"/>
      <w:spacing w:val="-1"/>
      <w:shd w:val="clear" w:color="auto" w:fill="FFFFFF"/>
    </w:rPr>
  </w:style>
  <w:style w:type="character" w:customStyle="1" w:styleId="Candara10pt0pt">
    <w:name w:val="Основной текст + Candara;10 pt;Интервал 0 pt"/>
    <w:basedOn w:val="a3"/>
    <w:rsid w:val="001A1B27"/>
    <w:rPr>
      <w:rFonts w:ascii="Candara" w:eastAsia="Candara" w:hAnsi="Candara" w:cs="Candara"/>
      <w:color w:val="000000"/>
      <w:spacing w:val="0"/>
      <w:w w:val="100"/>
      <w:position w:val="0"/>
      <w:sz w:val="20"/>
      <w:szCs w:val="20"/>
      <w:shd w:val="clear" w:color="auto" w:fill="FFFFFF"/>
    </w:rPr>
  </w:style>
  <w:style w:type="paragraph" w:customStyle="1" w:styleId="1">
    <w:name w:val="Основной текст1"/>
    <w:basedOn w:val="a"/>
    <w:link w:val="a3"/>
    <w:rsid w:val="001A1B27"/>
    <w:pPr>
      <w:widowControl w:val="0"/>
      <w:shd w:val="clear" w:color="auto" w:fill="FFFFFF"/>
      <w:spacing w:after="60" w:line="0" w:lineRule="atLeast"/>
    </w:pPr>
    <w:rPr>
      <w:rFonts w:ascii="Times New Roman" w:eastAsia="Times New Roman" w:hAnsi="Times New Roman" w:cs="Times New Roman"/>
      <w:spacing w:val="-1"/>
    </w:rPr>
  </w:style>
  <w:style w:type="character" w:customStyle="1" w:styleId="0pt">
    <w:name w:val="Основной текст + Интервал 0 pt"/>
    <w:basedOn w:val="a3"/>
    <w:rsid w:val="00945EAE"/>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FFFFFF"/>
      <w:lang w:val="ru-RU"/>
    </w:rPr>
  </w:style>
  <w:style w:type="character" w:styleId="a4">
    <w:name w:val="annotation reference"/>
    <w:basedOn w:val="a0"/>
    <w:uiPriority w:val="99"/>
    <w:semiHidden/>
    <w:unhideWhenUsed/>
    <w:rsid w:val="001E71C0"/>
    <w:rPr>
      <w:sz w:val="16"/>
      <w:szCs w:val="16"/>
    </w:rPr>
  </w:style>
  <w:style w:type="paragraph" w:styleId="a5">
    <w:name w:val="annotation text"/>
    <w:basedOn w:val="a"/>
    <w:link w:val="a6"/>
    <w:uiPriority w:val="99"/>
    <w:semiHidden/>
    <w:unhideWhenUsed/>
    <w:rsid w:val="001E71C0"/>
    <w:pPr>
      <w:spacing w:line="240" w:lineRule="auto"/>
    </w:pPr>
    <w:rPr>
      <w:sz w:val="20"/>
      <w:szCs w:val="20"/>
    </w:rPr>
  </w:style>
  <w:style w:type="character" w:customStyle="1" w:styleId="a6">
    <w:name w:val="Текст примечания Знак"/>
    <w:basedOn w:val="a0"/>
    <w:link w:val="a5"/>
    <w:uiPriority w:val="99"/>
    <w:semiHidden/>
    <w:rsid w:val="001E71C0"/>
    <w:rPr>
      <w:sz w:val="20"/>
      <w:szCs w:val="20"/>
    </w:rPr>
  </w:style>
  <w:style w:type="paragraph" w:styleId="a7">
    <w:name w:val="annotation subject"/>
    <w:basedOn w:val="a5"/>
    <w:next w:val="a5"/>
    <w:link w:val="a8"/>
    <w:uiPriority w:val="99"/>
    <w:semiHidden/>
    <w:unhideWhenUsed/>
    <w:rsid w:val="001E71C0"/>
    <w:rPr>
      <w:b/>
      <w:bCs/>
    </w:rPr>
  </w:style>
  <w:style w:type="character" w:customStyle="1" w:styleId="a8">
    <w:name w:val="Тема примечания Знак"/>
    <w:basedOn w:val="a6"/>
    <w:link w:val="a7"/>
    <w:uiPriority w:val="99"/>
    <w:semiHidden/>
    <w:rsid w:val="001E71C0"/>
    <w:rPr>
      <w:b/>
      <w:bCs/>
      <w:sz w:val="20"/>
      <w:szCs w:val="20"/>
    </w:rPr>
  </w:style>
  <w:style w:type="paragraph" w:styleId="a9">
    <w:name w:val="Balloon Text"/>
    <w:basedOn w:val="a"/>
    <w:link w:val="aa"/>
    <w:uiPriority w:val="99"/>
    <w:semiHidden/>
    <w:unhideWhenUsed/>
    <w:rsid w:val="001E71C0"/>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1E71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6574</Words>
  <Characters>37477</Characters>
  <Application>Microsoft Office Word</Application>
  <DocSecurity>0</DocSecurity>
  <Lines>312</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2018-06-26T12:27:00Z</dcterms:created>
  <dcterms:modified xsi:type="dcterms:W3CDTF">2018-06-26T12:27:00Z</dcterms:modified>
</cp:coreProperties>
</file>